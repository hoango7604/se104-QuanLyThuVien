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EC05B" w14:textId="77777777" w:rsidR="00C65BB0" w:rsidRPr="007E56BA" w:rsidRDefault="007E56BA" w:rsidP="007E56BA">
      <w:pPr>
        <w:jc w:val="center"/>
        <w:rPr>
          <w:sz w:val="40"/>
        </w:rPr>
      </w:pPr>
      <w:r w:rsidRPr="007E56BA">
        <w:rPr>
          <w:sz w:val="40"/>
        </w:rPr>
        <w:t>Đồ án cuối kỳ</w:t>
      </w:r>
    </w:p>
    <w:p w14:paraId="6B4631A8" w14:textId="77777777" w:rsidR="007E56BA" w:rsidRPr="007E56BA" w:rsidRDefault="007E56BA" w:rsidP="007E56BA">
      <w:pPr>
        <w:jc w:val="center"/>
        <w:rPr>
          <w:sz w:val="40"/>
        </w:rPr>
      </w:pPr>
      <w:r w:rsidRPr="007E56BA">
        <w:rPr>
          <w:sz w:val="40"/>
        </w:rPr>
        <w:t>[Tên Đồ án]</w:t>
      </w:r>
    </w:p>
    <w:p w14:paraId="1CCD2EF5" w14:textId="0166ADC3" w:rsidR="00704AD5" w:rsidRPr="00A61FE8" w:rsidRDefault="008854BF">
      <w:pPr>
        <w:rPr>
          <w:b/>
          <w:rPrChange w:id="0" w:author="Hoan Ng" w:date="2017-03-20T22:07:00Z">
            <w:rPr/>
          </w:rPrChange>
        </w:rPr>
      </w:pPr>
      <w:ins w:id="1" w:author="Hoan Ng" w:date="2017-03-20T21:30:00Z">
        <w:r>
          <w:rPr>
            <w:b/>
          </w:rPr>
          <w:t>Phân công công việc &amp; tiến độ</w:t>
        </w:r>
      </w:ins>
      <w:ins w:id="2" w:author="Hoan Ng" w:date="2017-03-20T22:03:00Z">
        <w:r w:rsidR="00704AD5">
          <w:fldChar w:fldCharType="begin"/>
        </w:r>
        <w:r w:rsidR="00704AD5">
          <w:instrText xml:space="preserve"> LINK Excel.Sheet.12 "Book1" "Sheet1!R3C3:R41C8" \a \f 4 \h </w:instrText>
        </w:r>
        <w:r w:rsidR="00704AD5">
          <w:fldChar w:fldCharType="separate"/>
        </w:r>
      </w:ins>
    </w:p>
    <w:p w14:paraId="08ED6E8A" w14:textId="77777777" w:rsidR="005F3BAC" w:rsidRPr="007E56BA" w:rsidRDefault="00704AD5">
      <w:pPr>
        <w:rPr>
          <w:ins w:id="3" w:author="Hoan Ng" w:date="2017-03-20T22:18:00Z"/>
          <w:b/>
        </w:rPr>
      </w:pPr>
      <w:ins w:id="4" w:author="Hoan Ng" w:date="2017-03-20T22:03:00Z">
        <w:r>
          <w:rPr>
            <w:b/>
          </w:rPr>
          <w:fldChar w:fldCharType="end"/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702"/>
        <w:gridCol w:w="1027"/>
        <w:gridCol w:w="868"/>
        <w:gridCol w:w="978"/>
        <w:gridCol w:w="790"/>
        <w:tblGridChange w:id="5">
          <w:tblGrid>
            <w:gridCol w:w="985"/>
            <w:gridCol w:w="2746"/>
            <w:gridCol w:w="1956"/>
            <w:gridCol w:w="1027"/>
            <w:gridCol w:w="868"/>
            <w:gridCol w:w="978"/>
            <w:gridCol w:w="790"/>
          </w:tblGrid>
        </w:tblGridChange>
      </w:tblGrid>
      <w:tr w:rsidR="005F3BAC" w:rsidRPr="005F3BAC" w14:paraId="33F95CA8" w14:textId="77777777" w:rsidTr="005F3BAC">
        <w:trPr>
          <w:trHeight w:val="600"/>
          <w:ins w:id="6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5F3BAC" w:rsidRDefault="005F3BAC" w:rsidP="005F3BAC">
            <w:pPr>
              <w:rPr>
                <w:ins w:id="7" w:author="Hoan Ng" w:date="2017-03-20T22:18:00Z"/>
                <w:b/>
              </w:rPr>
            </w:pPr>
            <w:ins w:id="8" w:author="Hoan Ng" w:date="2017-03-20T22:18:00Z">
              <w:r w:rsidRPr="005F3BAC">
                <w:rPr>
                  <w:b/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5F3BAC" w:rsidRDefault="005F3BAC" w:rsidP="005F3BAC">
            <w:pPr>
              <w:rPr>
                <w:ins w:id="9" w:author="Hoan Ng" w:date="2017-03-20T22:18:00Z"/>
                <w:b/>
              </w:rPr>
            </w:pPr>
            <w:ins w:id="10" w:author="Hoan Ng" w:date="2017-03-20T22:18:00Z">
              <w:r w:rsidRPr="005F3BAC">
                <w:rPr>
                  <w:b/>
                </w:rPr>
                <w:t>Công việc</w:t>
              </w:r>
            </w:ins>
          </w:p>
        </w:tc>
        <w:tc>
          <w:tcPr>
            <w:tcW w:w="1027" w:type="dxa"/>
            <w:hideMark/>
          </w:tcPr>
          <w:p w14:paraId="5048173E" w14:textId="77777777" w:rsidR="005F3BAC" w:rsidRPr="005F3BAC" w:rsidRDefault="005F3BAC" w:rsidP="005F3BAC">
            <w:pPr>
              <w:rPr>
                <w:ins w:id="11" w:author="Hoan Ng" w:date="2017-03-20T22:18:00Z"/>
                <w:b/>
              </w:rPr>
            </w:pPr>
            <w:ins w:id="12" w:author="Hoan Ng" w:date="2017-03-20T22:18:00Z">
              <w:r w:rsidRPr="005F3BAC">
                <w:rPr>
                  <w:b/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5F3BAC" w:rsidRDefault="005F3BAC" w:rsidP="005F3BAC">
            <w:pPr>
              <w:rPr>
                <w:ins w:id="13" w:author="Hoan Ng" w:date="2017-03-20T22:18:00Z"/>
                <w:b/>
              </w:rPr>
            </w:pPr>
            <w:ins w:id="14" w:author="Hoan Ng" w:date="2017-03-20T22:18:00Z">
              <w:r w:rsidRPr="005F3BAC">
                <w:rPr>
                  <w:b/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5F3BAC" w:rsidRDefault="005F3BAC" w:rsidP="005F3BAC">
            <w:pPr>
              <w:rPr>
                <w:ins w:id="15" w:author="Hoan Ng" w:date="2017-03-20T22:18:00Z"/>
                <w:b/>
              </w:rPr>
            </w:pPr>
            <w:ins w:id="16" w:author="Hoan Ng" w:date="2017-03-20T22:18:00Z">
              <w:r w:rsidRPr="005F3BAC">
                <w:rPr>
                  <w:b/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5F3BAC" w:rsidRDefault="005F3BAC" w:rsidP="005F3BAC">
            <w:pPr>
              <w:rPr>
                <w:ins w:id="17" w:author="Hoan Ng" w:date="2017-03-20T22:18:00Z"/>
                <w:b/>
              </w:rPr>
            </w:pPr>
            <w:ins w:id="18" w:author="Hoan Ng" w:date="2017-03-20T22:18:00Z">
              <w:r w:rsidRPr="005F3BAC">
                <w:rPr>
                  <w:b/>
                </w:rPr>
                <w:t>Note</w:t>
              </w:r>
            </w:ins>
          </w:p>
        </w:tc>
      </w:tr>
      <w:tr w:rsidR="005F3BAC" w:rsidRPr="005F3BAC" w14:paraId="4589C4BD" w14:textId="77777777" w:rsidTr="005F3BAC">
        <w:trPr>
          <w:trHeight w:val="300"/>
          <w:ins w:id="19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5F3BAC" w:rsidRDefault="005F3BAC">
            <w:pPr>
              <w:rPr>
                <w:ins w:id="20" w:author="Hoan Ng" w:date="2017-03-20T22:18:00Z"/>
                <w:b/>
              </w:rPr>
            </w:pPr>
            <w:ins w:id="21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5F3BAC" w:rsidRDefault="005F3BAC">
            <w:pPr>
              <w:rPr>
                <w:ins w:id="22" w:author="Hoan Ng" w:date="2017-03-20T22:18:00Z"/>
                <w:b/>
              </w:rPr>
            </w:pPr>
            <w:ins w:id="23" w:author="Hoan Ng" w:date="2017-03-20T22:18:00Z">
              <w:r w:rsidRPr="005F3BAC">
                <w:rPr>
                  <w:b/>
                </w:rPr>
                <w:t>Tìm hiểu sở bộ &amp; đăng ký đồ án</w:t>
              </w:r>
            </w:ins>
          </w:p>
        </w:tc>
        <w:tc>
          <w:tcPr>
            <w:tcW w:w="1027" w:type="dxa"/>
            <w:hideMark/>
          </w:tcPr>
          <w:p w14:paraId="7E6EA91E" w14:textId="77777777" w:rsidR="005F3BAC" w:rsidRPr="005F3BAC" w:rsidRDefault="005F3BAC">
            <w:pPr>
              <w:rPr>
                <w:ins w:id="24" w:author="Hoan Ng" w:date="2017-03-20T22:18:00Z"/>
                <w:b/>
              </w:rPr>
            </w:pPr>
            <w:ins w:id="25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65AD8A2" w14:textId="77777777" w:rsidR="005F3BAC" w:rsidRPr="005F3BAC" w:rsidRDefault="005F3BAC">
            <w:pPr>
              <w:rPr>
                <w:ins w:id="26" w:author="Hoan Ng" w:date="2017-03-20T22:18:00Z"/>
                <w:b/>
              </w:rPr>
            </w:pPr>
            <w:ins w:id="27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635BF0F" w14:textId="77777777" w:rsidR="005F3BAC" w:rsidRPr="005F3BAC" w:rsidRDefault="005F3BAC">
            <w:pPr>
              <w:rPr>
                <w:ins w:id="28" w:author="Hoan Ng" w:date="2017-03-20T22:18:00Z"/>
                <w:b/>
              </w:rPr>
            </w:pPr>
            <w:ins w:id="29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5F3BAC" w:rsidRDefault="005F3BAC">
            <w:pPr>
              <w:rPr>
                <w:ins w:id="30" w:author="Hoan Ng" w:date="2017-03-20T22:18:00Z"/>
                <w:b/>
              </w:rPr>
            </w:pPr>
            <w:ins w:id="31" w:author="Hoan Ng" w:date="2017-03-20T22:18:00Z">
              <w:r w:rsidRPr="005F3BAC">
                <w:rPr>
                  <w:b/>
                </w:rPr>
                <w:t> </w:t>
              </w:r>
            </w:ins>
          </w:p>
        </w:tc>
      </w:tr>
      <w:tr w:rsidR="005F3BAC" w:rsidRPr="005F3BAC" w14:paraId="2643D450" w14:textId="77777777" w:rsidTr="005F3BAC">
        <w:tblPrEx>
          <w:tblW w:w="0" w:type="auto"/>
          <w:tblPrExChange w:id="32" w:author="Hoan Ng" w:date="2017-03-20T22:19:00Z">
            <w:tblPrEx>
              <w:tblW w:w="0" w:type="auto"/>
            </w:tblPrEx>
          </w:tblPrExChange>
        </w:tblPrEx>
        <w:trPr>
          <w:trHeight w:val="300"/>
          <w:ins w:id="33" w:author="Hoan Ng" w:date="2017-03-20T22:18:00Z"/>
          <w:trPrChange w:id="3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14D50C3" w14:textId="77777777" w:rsidR="005F3BAC" w:rsidRPr="005F3BAC" w:rsidRDefault="005F3BAC">
            <w:pPr>
              <w:rPr>
                <w:ins w:id="36" w:author="Hoan Ng" w:date="2017-03-20T22:18:00Z"/>
                <w:b/>
              </w:rPr>
            </w:pPr>
            <w:ins w:id="37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4702" w:type="dxa"/>
            <w:hideMark/>
            <w:tcPrChange w:id="38" w:author="Hoan Ng" w:date="2017-03-20T22:19:00Z">
              <w:tcPr>
                <w:tcW w:w="3340" w:type="dxa"/>
                <w:hideMark/>
              </w:tcPr>
            </w:tcPrChange>
          </w:tcPr>
          <w:p w14:paraId="1E203B55" w14:textId="77777777" w:rsidR="005F3BAC" w:rsidRPr="005F3BAC" w:rsidRDefault="005F3BAC">
            <w:pPr>
              <w:rPr>
                <w:ins w:id="39" w:author="Hoan Ng" w:date="2017-03-20T22:18:00Z"/>
                <w:b/>
              </w:rPr>
            </w:pPr>
            <w:ins w:id="40" w:author="Hoan Ng" w:date="2017-03-20T22:18:00Z">
              <w:r w:rsidRPr="005F3BAC">
                <w:rPr>
                  <w:b/>
                </w:rPr>
                <w:t>Tìm hiểu công nghệ liên quan</w:t>
              </w:r>
            </w:ins>
          </w:p>
        </w:tc>
        <w:tc>
          <w:tcPr>
            <w:tcW w:w="1027" w:type="dxa"/>
            <w:hideMark/>
            <w:tcPrChange w:id="41" w:author="Hoan Ng" w:date="2017-03-20T22:19:00Z">
              <w:tcPr>
                <w:tcW w:w="960" w:type="dxa"/>
                <w:hideMark/>
              </w:tcPr>
            </w:tcPrChange>
          </w:tcPr>
          <w:p w14:paraId="5590F455" w14:textId="77777777" w:rsidR="005F3BAC" w:rsidRPr="005F3BAC" w:rsidRDefault="005F3BAC">
            <w:pPr>
              <w:rPr>
                <w:ins w:id="42" w:author="Hoan Ng" w:date="2017-03-20T22:18:00Z"/>
                <w:b/>
              </w:rPr>
            </w:pPr>
            <w:ins w:id="43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868" w:type="dxa"/>
            <w:hideMark/>
            <w:tcPrChange w:id="44" w:author="Hoan Ng" w:date="2017-03-20T22:19:00Z">
              <w:tcPr>
                <w:tcW w:w="960" w:type="dxa"/>
                <w:hideMark/>
              </w:tcPr>
            </w:tcPrChange>
          </w:tcPr>
          <w:p w14:paraId="34FA5385" w14:textId="77777777" w:rsidR="005F3BAC" w:rsidRPr="005F3BAC" w:rsidRDefault="005F3BAC">
            <w:pPr>
              <w:rPr>
                <w:ins w:id="45" w:author="Hoan Ng" w:date="2017-03-20T22:18:00Z"/>
                <w:b/>
              </w:rPr>
            </w:pPr>
            <w:ins w:id="46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978" w:type="dxa"/>
            <w:hideMark/>
            <w:tcPrChange w:id="47" w:author="Hoan Ng" w:date="2017-03-20T22:19:00Z">
              <w:tcPr>
                <w:tcW w:w="960" w:type="dxa"/>
                <w:hideMark/>
              </w:tcPr>
            </w:tcPrChange>
          </w:tcPr>
          <w:p w14:paraId="0262EBB6" w14:textId="77777777" w:rsidR="005F3BAC" w:rsidRPr="005F3BAC" w:rsidRDefault="005F3BAC">
            <w:pPr>
              <w:rPr>
                <w:ins w:id="48" w:author="Hoan Ng" w:date="2017-03-20T22:18:00Z"/>
                <w:b/>
              </w:rPr>
            </w:pPr>
            <w:ins w:id="49" w:author="Hoan Ng" w:date="2017-03-20T22:18:00Z">
              <w:r w:rsidRPr="005F3BAC">
                <w:rPr>
                  <w:b/>
                </w:rPr>
                <w:t> </w:t>
              </w:r>
            </w:ins>
          </w:p>
        </w:tc>
        <w:tc>
          <w:tcPr>
            <w:tcW w:w="790" w:type="dxa"/>
            <w:hideMark/>
            <w:tcPrChange w:id="50" w:author="Hoan Ng" w:date="2017-03-20T22:19:00Z">
              <w:tcPr>
                <w:tcW w:w="960" w:type="dxa"/>
                <w:hideMark/>
              </w:tcPr>
            </w:tcPrChange>
          </w:tcPr>
          <w:p w14:paraId="27F96927" w14:textId="77777777" w:rsidR="005F3BAC" w:rsidRPr="005F3BAC" w:rsidRDefault="005F3BAC">
            <w:pPr>
              <w:rPr>
                <w:ins w:id="51" w:author="Hoan Ng" w:date="2017-03-20T22:18:00Z"/>
                <w:b/>
              </w:rPr>
            </w:pPr>
            <w:ins w:id="52" w:author="Hoan Ng" w:date="2017-03-20T22:18:00Z">
              <w:r w:rsidRPr="005F3BAC">
                <w:rPr>
                  <w:b/>
                </w:rPr>
                <w:t> </w:t>
              </w:r>
            </w:ins>
          </w:p>
        </w:tc>
      </w:tr>
      <w:tr w:rsidR="005F3BAC" w:rsidRPr="005F3BAC" w14:paraId="6CDE6BAD" w14:textId="77777777" w:rsidTr="005F3BAC">
        <w:tblPrEx>
          <w:tblW w:w="0" w:type="auto"/>
          <w:tblPrExChange w:id="53" w:author="Hoan Ng" w:date="2017-03-20T22:19:00Z">
            <w:tblPrEx>
              <w:tblW w:w="0" w:type="auto"/>
            </w:tblPrEx>
          </w:tblPrExChange>
        </w:tblPrEx>
        <w:trPr>
          <w:trHeight w:val="300"/>
          <w:ins w:id="54" w:author="Hoan Ng" w:date="2017-03-20T22:18:00Z"/>
          <w:trPrChange w:id="55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56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1334D50F" w14:textId="77777777" w:rsidR="005F3BAC" w:rsidRPr="005F3BAC" w:rsidRDefault="005F3BAC">
            <w:pPr>
              <w:rPr>
                <w:ins w:id="57" w:author="Hoan Ng" w:date="2017-03-20T22:18:00Z"/>
                <w:b/>
                <w:bCs/>
              </w:rPr>
            </w:pPr>
            <w:ins w:id="58" w:author="Hoan Ng" w:date="2017-03-20T22:18:00Z">
              <w:r w:rsidRPr="005F3BAC">
                <w:rPr>
                  <w:b/>
                  <w:bCs/>
                </w:rPr>
                <w:t>I. VIẾT BÁO CÁO</w:t>
              </w:r>
            </w:ins>
          </w:p>
        </w:tc>
      </w:tr>
      <w:tr w:rsidR="005F3BAC" w:rsidRPr="005F3BAC" w14:paraId="0A629662" w14:textId="77777777" w:rsidTr="005F3BAC">
        <w:tblPrEx>
          <w:tblW w:w="0" w:type="auto"/>
          <w:tblPrExChange w:id="59" w:author="Hoan Ng" w:date="2017-03-20T22:19:00Z">
            <w:tblPrEx>
              <w:tblW w:w="0" w:type="auto"/>
            </w:tblPrEx>
          </w:tblPrExChange>
        </w:tblPrEx>
        <w:trPr>
          <w:trHeight w:val="300"/>
          <w:ins w:id="60" w:author="Hoan Ng" w:date="2017-03-20T22:18:00Z"/>
          <w:trPrChange w:id="6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BD5B3C6" w14:textId="77777777" w:rsidR="005F3BAC" w:rsidRPr="005F3BAC" w:rsidRDefault="005F3BAC">
            <w:pPr>
              <w:rPr>
                <w:ins w:id="63" w:author="Hoan Ng" w:date="2017-03-20T22:18:00Z"/>
                <w:b/>
                <w:bCs/>
              </w:rPr>
            </w:pPr>
            <w:ins w:id="6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5" w:author="Hoan Ng" w:date="2017-03-20T22:19:00Z">
              <w:tcPr>
                <w:tcW w:w="3340" w:type="dxa"/>
                <w:hideMark/>
              </w:tcPr>
            </w:tcPrChange>
          </w:tcPr>
          <w:p w14:paraId="405E8A5F" w14:textId="77777777" w:rsidR="005F3BAC" w:rsidRPr="005F3BAC" w:rsidRDefault="005F3BAC">
            <w:pPr>
              <w:rPr>
                <w:ins w:id="66" w:author="Hoan Ng" w:date="2017-03-20T22:18:00Z"/>
                <w:b/>
                <w:bCs/>
              </w:rPr>
            </w:pPr>
            <w:ins w:id="67" w:author="Hoan Ng" w:date="2017-03-20T22:18:00Z">
              <w:r w:rsidRPr="005F3BAC">
                <w:rPr>
                  <w:b/>
                  <w:bCs/>
                </w:rPr>
                <w:t>Chướng 1 – Hiện trạng</w:t>
              </w:r>
            </w:ins>
          </w:p>
        </w:tc>
        <w:tc>
          <w:tcPr>
            <w:tcW w:w="1027" w:type="dxa"/>
            <w:hideMark/>
            <w:tcPrChange w:id="68" w:author="Hoan Ng" w:date="2017-03-20T22:19:00Z">
              <w:tcPr>
                <w:tcW w:w="960" w:type="dxa"/>
                <w:hideMark/>
              </w:tcPr>
            </w:tcPrChange>
          </w:tcPr>
          <w:p w14:paraId="05EF3761" w14:textId="77777777" w:rsidR="005F3BAC" w:rsidRPr="005F3BAC" w:rsidRDefault="005F3BAC">
            <w:pPr>
              <w:rPr>
                <w:ins w:id="69" w:author="Hoan Ng" w:date="2017-03-20T22:18:00Z"/>
                <w:b/>
                <w:bCs/>
              </w:rPr>
            </w:pPr>
            <w:ins w:id="7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1" w:author="Hoan Ng" w:date="2017-03-20T22:19:00Z">
              <w:tcPr>
                <w:tcW w:w="960" w:type="dxa"/>
                <w:hideMark/>
              </w:tcPr>
            </w:tcPrChange>
          </w:tcPr>
          <w:p w14:paraId="452C480C" w14:textId="77777777" w:rsidR="005F3BAC" w:rsidRPr="005F3BAC" w:rsidRDefault="005F3BAC">
            <w:pPr>
              <w:rPr>
                <w:ins w:id="72" w:author="Hoan Ng" w:date="2017-03-20T22:18:00Z"/>
                <w:b/>
                <w:bCs/>
              </w:rPr>
            </w:pPr>
            <w:ins w:id="7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4" w:author="Hoan Ng" w:date="2017-03-20T22:19:00Z">
              <w:tcPr>
                <w:tcW w:w="960" w:type="dxa"/>
                <w:hideMark/>
              </w:tcPr>
            </w:tcPrChange>
          </w:tcPr>
          <w:p w14:paraId="4ED4DCF5" w14:textId="77777777" w:rsidR="005F3BAC" w:rsidRPr="005F3BAC" w:rsidRDefault="005F3BAC">
            <w:pPr>
              <w:rPr>
                <w:ins w:id="75" w:author="Hoan Ng" w:date="2017-03-20T22:18:00Z"/>
                <w:b/>
                <w:bCs/>
              </w:rPr>
            </w:pPr>
            <w:ins w:id="7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7" w:author="Hoan Ng" w:date="2017-03-20T22:19:00Z">
              <w:tcPr>
                <w:tcW w:w="960" w:type="dxa"/>
                <w:hideMark/>
              </w:tcPr>
            </w:tcPrChange>
          </w:tcPr>
          <w:p w14:paraId="572D92B9" w14:textId="77777777" w:rsidR="005F3BAC" w:rsidRPr="005F3BAC" w:rsidRDefault="005F3BAC">
            <w:pPr>
              <w:rPr>
                <w:ins w:id="78" w:author="Hoan Ng" w:date="2017-03-20T22:18:00Z"/>
                <w:b/>
                <w:bCs/>
              </w:rPr>
            </w:pPr>
            <w:ins w:id="7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ED53D5F" w14:textId="77777777" w:rsidTr="005F3BAC">
        <w:tblPrEx>
          <w:tblW w:w="0" w:type="auto"/>
          <w:tblPrExChange w:id="80" w:author="Hoan Ng" w:date="2017-03-20T22:19:00Z">
            <w:tblPrEx>
              <w:tblW w:w="0" w:type="auto"/>
            </w:tblPrEx>
          </w:tblPrExChange>
        </w:tblPrEx>
        <w:trPr>
          <w:trHeight w:val="300"/>
          <w:ins w:id="81" w:author="Hoan Ng" w:date="2017-03-20T22:18:00Z"/>
          <w:trPrChange w:id="8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32FD28C" w14:textId="77777777" w:rsidR="005F3BAC" w:rsidRPr="005F3BAC" w:rsidRDefault="005F3BAC">
            <w:pPr>
              <w:rPr>
                <w:ins w:id="84" w:author="Hoan Ng" w:date="2017-03-20T22:18:00Z"/>
                <w:b/>
                <w:bCs/>
              </w:rPr>
            </w:pPr>
            <w:ins w:id="8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86" w:author="Hoan Ng" w:date="2017-03-20T22:19:00Z">
              <w:tcPr>
                <w:tcW w:w="3340" w:type="dxa"/>
                <w:hideMark/>
              </w:tcPr>
            </w:tcPrChange>
          </w:tcPr>
          <w:p w14:paraId="5CACE706" w14:textId="77777777" w:rsidR="005F3BAC" w:rsidRPr="005F3BAC" w:rsidRDefault="005F3BAC" w:rsidP="005F3BAC">
            <w:pPr>
              <w:rPr>
                <w:ins w:id="87" w:author="Hoan Ng" w:date="2017-03-20T22:18:00Z"/>
                <w:b/>
                <w:bCs/>
              </w:rPr>
            </w:pPr>
            <w:ins w:id="88" w:author="Hoan Ng" w:date="2017-03-20T22:18:00Z">
              <w:r w:rsidRPr="005F3BAC">
                <w:rPr>
                  <w:b/>
                  <w:bCs/>
                </w:rPr>
                <w:t>1.1. Hiện trạng tổ chức</w:t>
              </w:r>
            </w:ins>
          </w:p>
        </w:tc>
        <w:tc>
          <w:tcPr>
            <w:tcW w:w="1027" w:type="dxa"/>
            <w:hideMark/>
            <w:tcPrChange w:id="89" w:author="Hoan Ng" w:date="2017-03-20T22:19:00Z">
              <w:tcPr>
                <w:tcW w:w="960" w:type="dxa"/>
                <w:hideMark/>
              </w:tcPr>
            </w:tcPrChange>
          </w:tcPr>
          <w:p w14:paraId="7027CACA" w14:textId="77777777" w:rsidR="005F3BAC" w:rsidRPr="005F3BAC" w:rsidRDefault="005F3BAC">
            <w:pPr>
              <w:rPr>
                <w:ins w:id="90" w:author="Hoan Ng" w:date="2017-03-20T22:18:00Z"/>
                <w:b/>
                <w:bCs/>
              </w:rPr>
            </w:pPr>
            <w:ins w:id="9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92" w:author="Hoan Ng" w:date="2017-03-20T22:19:00Z">
              <w:tcPr>
                <w:tcW w:w="960" w:type="dxa"/>
                <w:hideMark/>
              </w:tcPr>
            </w:tcPrChange>
          </w:tcPr>
          <w:p w14:paraId="419B90A8" w14:textId="77777777" w:rsidR="005F3BAC" w:rsidRPr="005F3BAC" w:rsidRDefault="005F3BAC">
            <w:pPr>
              <w:rPr>
                <w:ins w:id="93" w:author="Hoan Ng" w:date="2017-03-20T22:18:00Z"/>
                <w:b/>
                <w:bCs/>
              </w:rPr>
            </w:pPr>
            <w:ins w:id="9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95" w:author="Hoan Ng" w:date="2017-03-20T22:19:00Z">
              <w:tcPr>
                <w:tcW w:w="960" w:type="dxa"/>
                <w:hideMark/>
              </w:tcPr>
            </w:tcPrChange>
          </w:tcPr>
          <w:p w14:paraId="08095ED1" w14:textId="77777777" w:rsidR="005F3BAC" w:rsidRPr="005F3BAC" w:rsidRDefault="005F3BAC">
            <w:pPr>
              <w:rPr>
                <w:ins w:id="96" w:author="Hoan Ng" w:date="2017-03-20T22:18:00Z"/>
                <w:b/>
                <w:bCs/>
              </w:rPr>
            </w:pPr>
            <w:ins w:id="9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98" w:author="Hoan Ng" w:date="2017-03-20T22:19:00Z">
              <w:tcPr>
                <w:tcW w:w="960" w:type="dxa"/>
                <w:hideMark/>
              </w:tcPr>
            </w:tcPrChange>
          </w:tcPr>
          <w:p w14:paraId="6A872CF9" w14:textId="77777777" w:rsidR="005F3BAC" w:rsidRPr="005F3BAC" w:rsidRDefault="005F3BAC">
            <w:pPr>
              <w:rPr>
                <w:ins w:id="99" w:author="Hoan Ng" w:date="2017-03-20T22:18:00Z"/>
                <w:b/>
                <w:bCs/>
              </w:rPr>
            </w:pPr>
            <w:ins w:id="10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0919D1F6" w14:textId="77777777" w:rsidTr="005F3BAC">
        <w:tblPrEx>
          <w:tblW w:w="0" w:type="auto"/>
          <w:tblPrExChange w:id="101" w:author="Hoan Ng" w:date="2017-03-20T22:19:00Z">
            <w:tblPrEx>
              <w:tblW w:w="0" w:type="auto"/>
            </w:tblPrEx>
          </w:tblPrExChange>
        </w:tblPrEx>
        <w:trPr>
          <w:trHeight w:val="300"/>
          <w:ins w:id="102" w:author="Hoan Ng" w:date="2017-03-20T22:18:00Z"/>
          <w:trPrChange w:id="10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5A05B73" w14:textId="77777777" w:rsidR="005F3BAC" w:rsidRPr="005F3BAC" w:rsidRDefault="005F3BAC">
            <w:pPr>
              <w:rPr>
                <w:ins w:id="105" w:author="Hoan Ng" w:date="2017-03-20T22:18:00Z"/>
                <w:b/>
                <w:bCs/>
              </w:rPr>
            </w:pPr>
            <w:ins w:id="10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07" w:author="Hoan Ng" w:date="2017-03-20T22:19:00Z">
              <w:tcPr>
                <w:tcW w:w="3340" w:type="dxa"/>
                <w:hideMark/>
              </w:tcPr>
            </w:tcPrChange>
          </w:tcPr>
          <w:p w14:paraId="63E120DE" w14:textId="77777777" w:rsidR="005F3BAC" w:rsidRPr="005F3BAC" w:rsidRDefault="005F3BAC" w:rsidP="005F3BAC">
            <w:pPr>
              <w:rPr>
                <w:ins w:id="108" w:author="Hoan Ng" w:date="2017-03-20T22:18:00Z"/>
                <w:b/>
                <w:bCs/>
              </w:rPr>
            </w:pPr>
            <w:ins w:id="109" w:author="Hoan Ng" w:date="2017-03-20T22:18:00Z">
              <w:r w:rsidRPr="005F3BAC">
                <w:rPr>
                  <w:b/>
                  <w:bCs/>
                </w:rPr>
                <w:t>1.2.  </w:t>
              </w:r>
            </w:ins>
          </w:p>
        </w:tc>
        <w:tc>
          <w:tcPr>
            <w:tcW w:w="1027" w:type="dxa"/>
            <w:hideMark/>
            <w:tcPrChange w:id="110" w:author="Hoan Ng" w:date="2017-03-20T22:19:00Z">
              <w:tcPr>
                <w:tcW w:w="960" w:type="dxa"/>
                <w:hideMark/>
              </w:tcPr>
            </w:tcPrChange>
          </w:tcPr>
          <w:p w14:paraId="4EB6D989" w14:textId="77777777" w:rsidR="005F3BAC" w:rsidRPr="005F3BAC" w:rsidRDefault="005F3BAC">
            <w:pPr>
              <w:rPr>
                <w:ins w:id="111" w:author="Hoan Ng" w:date="2017-03-20T22:18:00Z"/>
                <w:b/>
                <w:bCs/>
              </w:rPr>
            </w:pPr>
            <w:ins w:id="11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13" w:author="Hoan Ng" w:date="2017-03-20T22:19:00Z">
              <w:tcPr>
                <w:tcW w:w="960" w:type="dxa"/>
                <w:hideMark/>
              </w:tcPr>
            </w:tcPrChange>
          </w:tcPr>
          <w:p w14:paraId="57C44465" w14:textId="77777777" w:rsidR="005F3BAC" w:rsidRPr="005F3BAC" w:rsidRDefault="005F3BAC">
            <w:pPr>
              <w:rPr>
                <w:ins w:id="114" w:author="Hoan Ng" w:date="2017-03-20T22:18:00Z"/>
                <w:b/>
                <w:bCs/>
              </w:rPr>
            </w:pPr>
            <w:ins w:id="11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16" w:author="Hoan Ng" w:date="2017-03-20T22:19:00Z">
              <w:tcPr>
                <w:tcW w:w="960" w:type="dxa"/>
                <w:hideMark/>
              </w:tcPr>
            </w:tcPrChange>
          </w:tcPr>
          <w:p w14:paraId="1F80B88D" w14:textId="77777777" w:rsidR="005F3BAC" w:rsidRPr="005F3BAC" w:rsidRDefault="005F3BAC">
            <w:pPr>
              <w:rPr>
                <w:ins w:id="117" w:author="Hoan Ng" w:date="2017-03-20T22:18:00Z"/>
                <w:b/>
                <w:bCs/>
              </w:rPr>
            </w:pPr>
            <w:ins w:id="11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19" w:author="Hoan Ng" w:date="2017-03-20T22:19:00Z">
              <w:tcPr>
                <w:tcW w:w="960" w:type="dxa"/>
                <w:hideMark/>
              </w:tcPr>
            </w:tcPrChange>
          </w:tcPr>
          <w:p w14:paraId="2834B53E" w14:textId="77777777" w:rsidR="005F3BAC" w:rsidRPr="005F3BAC" w:rsidRDefault="005F3BAC">
            <w:pPr>
              <w:rPr>
                <w:ins w:id="120" w:author="Hoan Ng" w:date="2017-03-20T22:18:00Z"/>
                <w:b/>
                <w:bCs/>
              </w:rPr>
            </w:pPr>
            <w:ins w:id="12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3CC80E27" w14:textId="77777777" w:rsidTr="005F3BAC">
        <w:tblPrEx>
          <w:tblW w:w="0" w:type="auto"/>
          <w:tblPrExChange w:id="122" w:author="Hoan Ng" w:date="2017-03-20T22:19:00Z">
            <w:tblPrEx>
              <w:tblW w:w="0" w:type="auto"/>
            </w:tblPrEx>
          </w:tblPrExChange>
        </w:tblPrEx>
        <w:trPr>
          <w:trHeight w:val="300"/>
          <w:ins w:id="123" w:author="Hoan Ng" w:date="2017-03-20T22:18:00Z"/>
          <w:trPrChange w:id="12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E9873F4" w14:textId="77777777" w:rsidR="005F3BAC" w:rsidRPr="005F3BAC" w:rsidRDefault="005F3BAC">
            <w:pPr>
              <w:rPr>
                <w:ins w:id="126" w:author="Hoan Ng" w:date="2017-03-20T22:18:00Z"/>
                <w:b/>
                <w:bCs/>
              </w:rPr>
            </w:pPr>
            <w:ins w:id="12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28" w:author="Hoan Ng" w:date="2017-03-20T22:19:00Z">
              <w:tcPr>
                <w:tcW w:w="3340" w:type="dxa"/>
                <w:hideMark/>
              </w:tcPr>
            </w:tcPrChange>
          </w:tcPr>
          <w:p w14:paraId="79A52A35" w14:textId="77777777" w:rsidR="005F3BAC" w:rsidRPr="005F3BAC" w:rsidRDefault="005F3BAC" w:rsidP="005F3BAC">
            <w:pPr>
              <w:rPr>
                <w:ins w:id="129" w:author="Hoan Ng" w:date="2017-03-20T22:18:00Z"/>
                <w:b/>
                <w:bCs/>
              </w:rPr>
            </w:pPr>
            <w:ins w:id="130" w:author="Hoan Ng" w:date="2017-03-20T22:18:00Z">
              <w:r w:rsidRPr="005F3BAC">
                <w:rPr>
                  <w:b/>
                  <w:bCs/>
                </w:rPr>
                <w:t>1.3.  </w:t>
              </w:r>
            </w:ins>
          </w:p>
        </w:tc>
        <w:tc>
          <w:tcPr>
            <w:tcW w:w="1027" w:type="dxa"/>
            <w:hideMark/>
            <w:tcPrChange w:id="131" w:author="Hoan Ng" w:date="2017-03-20T22:19:00Z">
              <w:tcPr>
                <w:tcW w:w="960" w:type="dxa"/>
                <w:hideMark/>
              </w:tcPr>
            </w:tcPrChange>
          </w:tcPr>
          <w:p w14:paraId="505139E6" w14:textId="77777777" w:rsidR="005F3BAC" w:rsidRPr="005F3BAC" w:rsidRDefault="005F3BAC">
            <w:pPr>
              <w:rPr>
                <w:ins w:id="132" w:author="Hoan Ng" w:date="2017-03-20T22:18:00Z"/>
                <w:b/>
                <w:bCs/>
              </w:rPr>
            </w:pPr>
            <w:ins w:id="13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34" w:author="Hoan Ng" w:date="2017-03-20T22:19:00Z">
              <w:tcPr>
                <w:tcW w:w="960" w:type="dxa"/>
                <w:hideMark/>
              </w:tcPr>
            </w:tcPrChange>
          </w:tcPr>
          <w:p w14:paraId="57271621" w14:textId="77777777" w:rsidR="005F3BAC" w:rsidRPr="005F3BAC" w:rsidRDefault="005F3BAC">
            <w:pPr>
              <w:rPr>
                <w:ins w:id="135" w:author="Hoan Ng" w:date="2017-03-20T22:18:00Z"/>
                <w:b/>
                <w:bCs/>
              </w:rPr>
            </w:pPr>
            <w:ins w:id="13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37" w:author="Hoan Ng" w:date="2017-03-20T22:19:00Z">
              <w:tcPr>
                <w:tcW w:w="960" w:type="dxa"/>
                <w:hideMark/>
              </w:tcPr>
            </w:tcPrChange>
          </w:tcPr>
          <w:p w14:paraId="1188C735" w14:textId="77777777" w:rsidR="005F3BAC" w:rsidRPr="005F3BAC" w:rsidRDefault="005F3BAC">
            <w:pPr>
              <w:rPr>
                <w:ins w:id="138" w:author="Hoan Ng" w:date="2017-03-20T22:18:00Z"/>
                <w:b/>
                <w:bCs/>
              </w:rPr>
            </w:pPr>
            <w:ins w:id="13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40" w:author="Hoan Ng" w:date="2017-03-20T22:19:00Z">
              <w:tcPr>
                <w:tcW w:w="960" w:type="dxa"/>
                <w:hideMark/>
              </w:tcPr>
            </w:tcPrChange>
          </w:tcPr>
          <w:p w14:paraId="474F0037" w14:textId="77777777" w:rsidR="005F3BAC" w:rsidRPr="005F3BAC" w:rsidRDefault="005F3BAC">
            <w:pPr>
              <w:rPr>
                <w:ins w:id="141" w:author="Hoan Ng" w:date="2017-03-20T22:18:00Z"/>
                <w:b/>
                <w:bCs/>
              </w:rPr>
            </w:pPr>
            <w:ins w:id="14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DD0AC6C" w14:textId="77777777" w:rsidTr="005F3BAC">
        <w:tblPrEx>
          <w:tblW w:w="0" w:type="auto"/>
          <w:tblPrExChange w:id="143" w:author="Hoan Ng" w:date="2017-03-20T22:19:00Z">
            <w:tblPrEx>
              <w:tblW w:w="0" w:type="auto"/>
            </w:tblPrEx>
          </w:tblPrExChange>
        </w:tblPrEx>
        <w:trPr>
          <w:trHeight w:val="300"/>
          <w:ins w:id="144" w:author="Hoan Ng" w:date="2017-03-20T22:18:00Z"/>
          <w:trPrChange w:id="14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4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D3D5A4" w14:textId="77777777" w:rsidR="005F3BAC" w:rsidRPr="005F3BAC" w:rsidRDefault="005F3BAC">
            <w:pPr>
              <w:rPr>
                <w:ins w:id="147" w:author="Hoan Ng" w:date="2017-03-20T22:18:00Z"/>
                <w:b/>
                <w:bCs/>
              </w:rPr>
            </w:pPr>
            <w:ins w:id="14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49" w:author="Hoan Ng" w:date="2017-03-20T22:19:00Z">
              <w:tcPr>
                <w:tcW w:w="3340" w:type="dxa"/>
                <w:hideMark/>
              </w:tcPr>
            </w:tcPrChange>
          </w:tcPr>
          <w:p w14:paraId="16B7EEDD" w14:textId="77777777" w:rsidR="005F3BAC" w:rsidRPr="005F3BAC" w:rsidRDefault="005F3BAC">
            <w:pPr>
              <w:rPr>
                <w:ins w:id="150" w:author="Hoan Ng" w:date="2017-03-20T22:18:00Z"/>
                <w:b/>
                <w:bCs/>
              </w:rPr>
            </w:pPr>
            <w:ins w:id="151" w:author="Hoan Ng" w:date="2017-03-20T22:18:00Z">
              <w:r w:rsidRPr="005F3BAC">
                <w:rPr>
                  <w:b/>
                  <w:bCs/>
                </w:rPr>
                <w:t>Chương 2: Phân tích</w:t>
              </w:r>
            </w:ins>
          </w:p>
        </w:tc>
        <w:tc>
          <w:tcPr>
            <w:tcW w:w="1027" w:type="dxa"/>
            <w:hideMark/>
            <w:tcPrChange w:id="152" w:author="Hoan Ng" w:date="2017-03-20T22:19:00Z">
              <w:tcPr>
                <w:tcW w:w="960" w:type="dxa"/>
                <w:hideMark/>
              </w:tcPr>
            </w:tcPrChange>
          </w:tcPr>
          <w:p w14:paraId="2953588C" w14:textId="77777777" w:rsidR="005F3BAC" w:rsidRPr="005F3BAC" w:rsidRDefault="005F3BAC">
            <w:pPr>
              <w:rPr>
                <w:ins w:id="153" w:author="Hoan Ng" w:date="2017-03-20T22:18:00Z"/>
                <w:b/>
                <w:bCs/>
              </w:rPr>
            </w:pPr>
            <w:ins w:id="15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55" w:author="Hoan Ng" w:date="2017-03-20T22:19:00Z">
              <w:tcPr>
                <w:tcW w:w="960" w:type="dxa"/>
                <w:hideMark/>
              </w:tcPr>
            </w:tcPrChange>
          </w:tcPr>
          <w:p w14:paraId="7D78B88A" w14:textId="77777777" w:rsidR="005F3BAC" w:rsidRPr="005F3BAC" w:rsidRDefault="005F3BAC">
            <w:pPr>
              <w:rPr>
                <w:ins w:id="156" w:author="Hoan Ng" w:date="2017-03-20T22:18:00Z"/>
                <w:b/>
                <w:bCs/>
              </w:rPr>
            </w:pPr>
            <w:ins w:id="15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58" w:author="Hoan Ng" w:date="2017-03-20T22:19:00Z">
              <w:tcPr>
                <w:tcW w:w="960" w:type="dxa"/>
                <w:hideMark/>
              </w:tcPr>
            </w:tcPrChange>
          </w:tcPr>
          <w:p w14:paraId="1B4C837E" w14:textId="77777777" w:rsidR="005F3BAC" w:rsidRPr="005F3BAC" w:rsidRDefault="005F3BAC">
            <w:pPr>
              <w:rPr>
                <w:ins w:id="159" w:author="Hoan Ng" w:date="2017-03-20T22:18:00Z"/>
                <w:b/>
                <w:bCs/>
              </w:rPr>
            </w:pPr>
            <w:ins w:id="16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61" w:author="Hoan Ng" w:date="2017-03-20T22:19:00Z">
              <w:tcPr>
                <w:tcW w:w="960" w:type="dxa"/>
                <w:hideMark/>
              </w:tcPr>
            </w:tcPrChange>
          </w:tcPr>
          <w:p w14:paraId="615D27E7" w14:textId="77777777" w:rsidR="005F3BAC" w:rsidRPr="005F3BAC" w:rsidRDefault="005F3BAC">
            <w:pPr>
              <w:rPr>
                <w:ins w:id="162" w:author="Hoan Ng" w:date="2017-03-20T22:18:00Z"/>
                <w:b/>
                <w:bCs/>
              </w:rPr>
            </w:pPr>
            <w:ins w:id="16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42D888C" w14:textId="77777777" w:rsidTr="005F3BAC">
        <w:tblPrEx>
          <w:tblW w:w="0" w:type="auto"/>
          <w:tblPrExChange w:id="164" w:author="Hoan Ng" w:date="2017-03-20T22:19:00Z">
            <w:tblPrEx>
              <w:tblW w:w="0" w:type="auto"/>
            </w:tblPrEx>
          </w:tblPrExChange>
        </w:tblPrEx>
        <w:trPr>
          <w:trHeight w:val="300"/>
          <w:ins w:id="165" w:author="Hoan Ng" w:date="2017-03-20T22:18:00Z"/>
          <w:trPrChange w:id="16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6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9738D77" w14:textId="77777777" w:rsidR="005F3BAC" w:rsidRPr="005F3BAC" w:rsidRDefault="005F3BAC">
            <w:pPr>
              <w:rPr>
                <w:ins w:id="168" w:author="Hoan Ng" w:date="2017-03-20T22:18:00Z"/>
                <w:b/>
                <w:bCs/>
              </w:rPr>
            </w:pPr>
            <w:ins w:id="16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70" w:author="Hoan Ng" w:date="2017-03-20T22:19:00Z">
              <w:tcPr>
                <w:tcW w:w="3340" w:type="dxa"/>
                <w:hideMark/>
              </w:tcPr>
            </w:tcPrChange>
          </w:tcPr>
          <w:p w14:paraId="4106ED17" w14:textId="77777777" w:rsidR="005F3BAC" w:rsidRPr="005F3BAC" w:rsidRDefault="005F3BAC" w:rsidP="005F3BAC">
            <w:pPr>
              <w:rPr>
                <w:ins w:id="171" w:author="Hoan Ng" w:date="2017-03-20T22:18:00Z"/>
                <w:b/>
                <w:bCs/>
              </w:rPr>
            </w:pPr>
            <w:ins w:id="172" w:author="Hoan Ng" w:date="2017-03-20T22:18:00Z">
              <w:r w:rsidRPr="005F3BAC">
                <w:rPr>
                  <w:b/>
                  <w:bCs/>
                </w:rPr>
                <w:t>2.1.</w:t>
              </w:r>
            </w:ins>
          </w:p>
        </w:tc>
        <w:tc>
          <w:tcPr>
            <w:tcW w:w="1027" w:type="dxa"/>
            <w:hideMark/>
            <w:tcPrChange w:id="173" w:author="Hoan Ng" w:date="2017-03-20T22:19:00Z">
              <w:tcPr>
                <w:tcW w:w="960" w:type="dxa"/>
                <w:hideMark/>
              </w:tcPr>
            </w:tcPrChange>
          </w:tcPr>
          <w:p w14:paraId="41C2638C" w14:textId="77777777" w:rsidR="005F3BAC" w:rsidRPr="005F3BAC" w:rsidRDefault="005F3BAC">
            <w:pPr>
              <w:rPr>
                <w:ins w:id="174" w:author="Hoan Ng" w:date="2017-03-20T22:18:00Z"/>
                <w:b/>
                <w:bCs/>
              </w:rPr>
            </w:pPr>
            <w:ins w:id="17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76" w:author="Hoan Ng" w:date="2017-03-20T22:19:00Z">
              <w:tcPr>
                <w:tcW w:w="960" w:type="dxa"/>
                <w:hideMark/>
              </w:tcPr>
            </w:tcPrChange>
          </w:tcPr>
          <w:p w14:paraId="5971C3AE" w14:textId="77777777" w:rsidR="005F3BAC" w:rsidRPr="005F3BAC" w:rsidRDefault="005F3BAC">
            <w:pPr>
              <w:rPr>
                <w:ins w:id="177" w:author="Hoan Ng" w:date="2017-03-20T22:18:00Z"/>
                <w:b/>
                <w:bCs/>
              </w:rPr>
            </w:pPr>
            <w:ins w:id="17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179" w:author="Hoan Ng" w:date="2017-03-20T22:19:00Z">
              <w:tcPr>
                <w:tcW w:w="960" w:type="dxa"/>
                <w:hideMark/>
              </w:tcPr>
            </w:tcPrChange>
          </w:tcPr>
          <w:p w14:paraId="7C6CD189" w14:textId="77777777" w:rsidR="005F3BAC" w:rsidRPr="005F3BAC" w:rsidRDefault="005F3BAC">
            <w:pPr>
              <w:rPr>
                <w:ins w:id="180" w:author="Hoan Ng" w:date="2017-03-20T22:18:00Z"/>
                <w:b/>
                <w:bCs/>
              </w:rPr>
            </w:pPr>
            <w:ins w:id="18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182" w:author="Hoan Ng" w:date="2017-03-20T22:19:00Z">
              <w:tcPr>
                <w:tcW w:w="960" w:type="dxa"/>
                <w:hideMark/>
              </w:tcPr>
            </w:tcPrChange>
          </w:tcPr>
          <w:p w14:paraId="75AF611D" w14:textId="77777777" w:rsidR="005F3BAC" w:rsidRPr="005F3BAC" w:rsidRDefault="005F3BAC">
            <w:pPr>
              <w:rPr>
                <w:ins w:id="183" w:author="Hoan Ng" w:date="2017-03-20T22:18:00Z"/>
                <w:b/>
                <w:bCs/>
              </w:rPr>
            </w:pPr>
            <w:ins w:id="18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6B0A69A" w14:textId="77777777" w:rsidTr="005F3BAC">
        <w:tblPrEx>
          <w:tblW w:w="0" w:type="auto"/>
          <w:tblPrExChange w:id="185" w:author="Hoan Ng" w:date="2017-03-20T22:19:00Z">
            <w:tblPrEx>
              <w:tblW w:w="0" w:type="auto"/>
            </w:tblPrEx>
          </w:tblPrExChange>
        </w:tblPrEx>
        <w:trPr>
          <w:trHeight w:val="300"/>
          <w:ins w:id="186" w:author="Hoan Ng" w:date="2017-03-20T22:18:00Z"/>
          <w:trPrChange w:id="18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8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1DC5C2B" w14:textId="77777777" w:rsidR="005F3BAC" w:rsidRPr="005F3BAC" w:rsidRDefault="005F3BAC">
            <w:pPr>
              <w:rPr>
                <w:ins w:id="189" w:author="Hoan Ng" w:date="2017-03-20T22:18:00Z"/>
                <w:b/>
                <w:bCs/>
              </w:rPr>
            </w:pPr>
            <w:ins w:id="19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191" w:author="Hoan Ng" w:date="2017-03-20T22:19:00Z">
              <w:tcPr>
                <w:tcW w:w="3340" w:type="dxa"/>
                <w:hideMark/>
              </w:tcPr>
            </w:tcPrChange>
          </w:tcPr>
          <w:p w14:paraId="3DC8BA62" w14:textId="77777777" w:rsidR="005F3BAC" w:rsidRPr="005F3BAC" w:rsidRDefault="005F3BAC" w:rsidP="005F3BAC">
            <w:pPr>
              <w:rPr>
                <w:ins w:id="192" w:author="Hoan Ng" w:date="2017-03-20T22:18:00Z"/>
                <w:b/>
                <w:bCs/>
              </w:rPr>
            </w:pPr>
            <w:ins w:id="193" w:author="Hoan Ng" w:date="2017-03-20T22:18:00Z">
              <w:r w:rsidRPr="005F3BAC">
                <w:rPr>
                  <w:b/>
                  <w:bCs/>
                </w:rPr>
                <w:t xml:space="preserve">2.2. </w:t>
              </w:r>
            </w:ins>
          </w:p>
        </w:tc>
        <w:tc>
          <w:tcPr>
            <w:tcW w:w="1027" w:type="dxa"/>
            <w:hideMark/>
            <w:tcPrChange w:id="194" w:author="Hoan Ng" w:date="2017-03-20T22:19:00Z">
              <w:tcPr>
                <w:tcW w:w="960" w:type="dxa"/>
                <w:hideMark/>
              </w:tcPr>
            </w:tcPrChange>
          </w:tcPr>
          <w:p w14:paraId="58A3167E" w14:textId="77777777" w:rsidR="005F3BAC" w:rsidRPr="005F3BAC" w:rsidRDefault="005F3BAC">
            <w:pPr>
              <w:rPr>
                <w:ins w:id="195" w:author="Hoan Ng" w:date="2017-03-20T22:18:00Z"/>
                <w:b/>
                <w:bCs/>
              </w:rPr>
            </w:pPr>
            <w:ins w:id="19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197" w:author="Hoan Ng" w:date="2017-03-20T22:19:00Z">
              <w:tcPr>
                <w:tcW w:w="960" w:type="dxa"/>
                <w:hideMark/>
              </w:tcPr>
            </w:tcPrChange>
          </w:tcPr>
          <w:p w14:paraId="03A2D843" w14:textId="77777777" w:rsidR="005F3BAC" w:rsidRPr="005F3BAC" w:rsidRDefault="005F3BAC">
            <w:pPr>
              <w:rPr>
                <w:ins w:id="198" w:author="Hoan Ng" w:date="2017-03-20T22:18:00Z"/>
                <w:b/>
                <w:bCs/>
              </w:rPr>
            </w:pPr>
            <w:ins w:id="19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00" w:author="Hoan Ng" w:date="2017-03-20T22:19:00Z">
              <w:tcPr>
                <w:tcW w:w="960" w:type="dxa"/>
                <w:hideMark/>
              </w:tcPr>
            </w:tcPrChange>
          </w:tcPr>
          <w:p w14:paraId="194F38D1" w14:textId="77777777" w:rsidR="005F3BAC" w:rsidRPr="005F3BAC" w:rsidRDefault="005F3BAC">
            <w:pPr>
              <w:rPr>
                <w:ins w:id="201" w:author="Hoan Ng" w:date="2017-03-20T22:18:00Z"/>
                <w:b/>
                <w:bCs/>
              </w:rPr>
            </w:pPr>
            <w:ins w:id="20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03" w:author="Hoan Ng" w:date="2017-03-20T22:19:00Z">
              <w:tcPr>
                <w:tcW w:w="960" w:type="dxa"/>
                <w:hideMark/>
              </w:tcPr>
            </w:tcPrChange>
          </w:tcPr>
          <w:p w14:paraId="0F435F6E" w14:textId="77777777" w:rsidR="005F3BAC" w:rsidRPr="005F3BAC" w:rsidRDefault="005F3BAC">
            <w:pPr>
              <w:rPr>
                <w:ins w:id="204" w:author="Hoan Ng" w:date="2017-03-20T22:18:00Z"/>
                <w:b/>
                <w:bCs/>
              </w:rPr>
            </w:pPr>
            <w:ins w:id="20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6B1B130" w14:textId="77777777" w:rsidTr="005F3BAC">
        <w:tblPrEx>
          <w:tblW w:w="0" w:type="auto"/>
          <w:tblPrExChange w:id="206" w:author="Hoan Ng" w:date="2017-03-20T22:19:00Z">
            <w:tblPrEx>
              <w:tblW w:w="0" w:type="auto"/>
            </w:tblPrEx>
          </w:tblPrExChange>
        </w:tblPrEx>
        <w:trPr>
          <w:trHeight w:val="300"/>
          <w:ins w:id="207" w:author="Hoan Ng" w:date="2017-03-20T22:18:00Z"/>
          <w:trPrChange w:id="20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0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F418CB" w14:textId="77777777" w:rsidR="005F3BAC" w:rsidRPr="005F3BAC" w:rsidRDefault="005F3BAC">
            <w:pPr>
              <w:rPr>
                <w:ins w:id="210" w:author="Hoan Ng" w:date="2017-03-20T22:18:00Z"/>
                <w:b/>
                <w:bCs/>
              </w:rPr>
            </w:pPr>
            <w:ins w:id="21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12" w:author="Hoan Ng" w:date="2017-03-20T22:19:00Z">
              <w:tcPr>
                <w:tcW w:w="3340" w:type="dxa"/>
                <w:hideMark/>
              </w:tcPr>
            </w:tcPrChange>
          </w:tcPr>
          <w:p w14:paraId="6C67FC16" w14:textId="77777777" w:rsidR="005F3BAC" w:rsidRPr="005F3BAC" w:rsidRDefault="005F3BAC" w:rsidP="005F3BAC">
            <w:pPr>
              <w:rPr>
                <w:ins w:id="213" w:author="Hoan Ng" w:date="2017-03-20T22:18:00Z"/>
                <w:b/>
                <w:bCs/>
              </w:rPr>
            </w:pPr>
            <w:ins w:id="214" w:author="Hoan Ng" w:date="2017-03-20T22:18:00Z">
              <w:r w:rsidRPr="005F3BAC">
                <w:rPr>
                  <w:b/>
                  <w:bCs/>
                </w:rPr>
                <w:t>2.3.</w:t>
              </w:r>
            </w:ins>
          </w:p>
        </w:tc>
        <w:tc>
          <w:tcPr>
            <w:tcW w:w="1027" w:type="dxa"/>
            <w:hideMark/>
            <w:tcPrChange w:id="215" w:author="Hoan Ng" w:date="2017-03-20T22:19:00Z">
              <w:tcPr>
                <w:tcW w:w="960" w:type="dxa"/>
                <w:hideMark/>
              </w:tcPr>
            </w:tcPrChange>
          </w:tcPr>
          <w:p w14:paraId="6C3EB7C0" w14:textId="77777777" w:rsidR="005F3BAC" w:rsidRPr="005F3BAC" w:rsidRDefault="005F3BAC">
            <w:pPr>
              <w:rPr>
                <w:ins w:id="216" w:author="Hoan Ng" w:date="2017-03-20T22:18:00Z"/>
                <w:b/>
                <w:bCs/>
              </w:rPr>
            </w:pPr>
            <w:ins w:id="21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18" w:author="Hoan Ng" w:date="2017-03-20T22:19:00Z">
              <w:tcPr>
                <w:tcW w:w="960" w:type="dxa"/>
                <w:hideMark/>
              </w:tcPr>
            </w:tcPrChange>
          </w:tcPr>
          <w:p w14:paraId="3D1C1FFC" w14:textId="77777777" w:rsidR="005F3BAC" w:rsidRPr="005F3BAC" w:rsidRDefault="005F3BAC">
            <w:pPr>
              <w:rPr>
                <w:ins w:id="219" w:author="Hoan Ng" w:date="2017-03-20T22:18:00Z"/>
                <w:b/>
                <w:bCs/>
              </w:rPr>
            </w:pPr>
            <w:ins w:id="22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21" w:author="Hoan Ng" w:date="2017-03-20T22:19:00Z">
              <w:tcPr>
                <w:tcW w:w="960" w:type="dxa"/>
                <w:hideMark/>
              </w:tcPr>
            </w:tcPrChange>
          </w:tcPr>
          <w:p w14:paraId="7B03DB4A" w14:textId="77777777" w:rsidR="005F3BAC" w:rsidRPr="005F3BAC" w:rsidRDefault="005F3BAC">
            <w:pPr>
              <w:rPr>
                <w:ins w:id="222" w:author="Hoan Ng" w:date="2017-03-20T22:18:00Z"/>
                <w:b/>
                <w:bCs/>
              </w:rPr>
            </w:pPr>
            <w:ins w:id="22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24" w:author="Hoan Ng" w:date="2017-03-20T22:19:00Z">
              <w:tcPr>
                <w:tcW w:w="960" w:type="dxa"/>
                <w:hideMark/>
              </w:tcPr>
            </w:tcPrChange>
          </w:tcPr>
          <w:p w14:paraId="5E00906E" w14:textId="77777777" w:rsidR="005F3BAC" w:rsidRPr="005F3BAC" w:rsidRDefault="005F3BAC">
            <w:pPr>
              <w:rPr>
                <w:ins w:id="225" w:author="Hoan Ng" w:date="2017-03-20T22:18:00Z"/>
                <w:b/>
                <w:bCs/>
              </w:rPr>
            </w:pPr>
            <w:ins w:id="22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1C1C8DE8" w14:textId="77777777" w:rsidTr="005F3BAC">
        <w:tblPrEx>
          <w:tblW w:w="0" w:type="auto"/>
          <w:tblPrExChange w:id="227" w:author="Hoan Ng" w:date="2017-03-20T22:19:00Z">
            <w:tblPrEx>
              <w:tblW w:w="0" w:type="auto"/>
            </w:tblPrEx>
          </w:tblPrExChange>
        </w:tblPrEx>
        <w:trPr>
          <w:trHeight w:val="300"/>
          <w:ins w:id="228" w:author="Hoan Ng" w:date="2017-03-20T22:18:00Z"/>
          <w:trPrChange w:id="22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3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9E7677C" w14:textId="77777777" w:rsidR="005F3BAC" w:rsidRPr="005F3BAC" w:rsidRDefault="005F3BAC">
            <w:pPr>
              <w:rPr>
                <w:ins w:id="231" w:author="Hoan Ng" w:date="2017-03-20T22:18:00Z"/>
                <w:b/>
                <w:bCs/>
              </w:rPr>
            </w:pPr>
            <w:ins w:id="23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33" w:author="Hoan Ng" w:date="2017-03-20T22:19:00Z">
              <w:tcPr>
                <w:tcW w:w="3340" w:type="dxa"/>
                <w:hideMark/>
              </w:tcPr>
            </w:tcPrChange>
          </w:tcPr>
          <w:p w14:paraId="3D79F336" w14:textId="77777777" w:rsidR="005F3BAC" w:rsidRPr="005F3BAC" w:rsidRDefault="005F3BAC">
            <w:pPr>
              <w:rPr>
                <w:ins w:id="234" w:author="Hoan Ng" w:date="2017-03-20T22:18:00Z"/>
                <w:b/>
                <w:bCs/>
              </w:rPr>
            </w:pPr>
            <w:ins w:id="235" w:author="Hoan Ng" w:date="2017-03-20T22:18:00Z">
              <w:r w:rsidRPr="005F3BAC">
                <w:rPr>
                  <w:b/>
                  <w:bCs/>
                </w:rPr>
                <w:t>Chương 3: Thiết kế</w:t>
              </w:r>
            </w:ins>
          </w:p>
        </w:tc>
        <w:tc>
          <w:tcPr>
            <w:tcW w:w="1027" w:type="dxa"/>
            <w:hideMark/>
            <w:tcPrChange w:id="236" w:author="Hoan Ng" w:date="2017-03-20T22:19:00Z">
              <w:tcPr>
                <w:tcW w:w="960" w:type="dxa"/>
                <w:hideMark/>
              </w:tcPr>
            </w:tcPrChange>
          </w:tcPr>
          <w:p w14:paraId="0A743F81" w14:textId="77777777" w:rsidR="005F3BAC" w:rsidRPr="005F3BAC" w:rsidRDefault="005F3BAC">
            <w:pPr>
              <w:rPr>
                <w:ins w:id="237" w:author="Hoan Ng" w:date="2017-03-20T22:18:00Z"/>
                <w:b/>
                <w:bCs/>
              </w:rPr>
            </w:pPr>
            <w:ins w:id="23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39" w:author="Hoan Ng" w:date="2017-03-20T22:19:00Z">
              <w:tcPr>
                <w:tcW w:w="960" w:type="dxa"/>
                <w:hideMark/>
              </w:tcPr>
            </w:tcPrChange>
          </w:tcPr>
          <w:p w14:paraId="28B4E605" w14:textId="77777777" w:rsidR="005F3BAC" w:rsidRPr="005F3BAC" w:rsidRDefault="005F3BAC">
            <w:pPr>
              <w:rPr>
                <w:ins w:id="240" w:author="Hoan Ng" w:date="2017-03-20T22:18:00Z"/>
                <w:b/>
                <w:bCs/>
              </w:rPr>
            </w:pPr>
            <w:ins w:id="24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42" w:author="Hoan Ng" w:date="2017-03-20T22:19:00Z">
              <w:tcPr>
                <w:tcW w:w="960" w:type="dxa"/>
                <w:hideMark/>
              </w:tcPr>
            </w:tcPrChange>
          </w:tcPr>
          <w:p w14:paraId="3EE92376" w14:textId="77777777" w:rsidR="005F3BAC" w:rsidRPr="005F3BAC" w:rsidRDefault="005F3BAC">
            <w:pPr>
              <w:rPr>
                <w:ins w:id="243" w:author="Hoan Ng" w:date="2017-03-20T22:18:00Z"/>
                <w:b/>
                <w:bCs/>
              </w:rPr>
            </w:pPr>
            <w:ins w:id="24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45" w:author="Hoan Ng" w:date="2017-03-20T22:19:00Z">
              <w:tcPr>
                <w:tcW w:w="960" w:type="dxa"/>
                <w:hideMark/>
              </w:tcPr>
            </w:tcPrChange>
          </w:tcPr>
          <w:p w14:paraId="110230F3" w14:textId="77777777" w:rsidR="005F3BAC" w:rsidRPr="005F3BAC" w:rsidRDefault="005F3BAC">
            <w:pPr>
              <w:rPr>
                <w:ins w:id="246" w:author="Hoan Ng" w:date="2017-03-20T22:18:00Z"/>
                <w:b/>
                <w:bCs/>
              </w:rPr>
            </w:pPr>
            <w:ins w:id="24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7A5B715" w14:textId="77777777" w:rsidTr="005F3BAC">
        <w:tblPrEx>
          <w:tblW w:w="0" w:type="auto"/>
          <w:tblPrExChange w:id="248" w:author="Hoan Ng" w:date="2017-03-20T22:19:00Z">
            <w:tblPrEx>
              <w:tblW w:w="0" w:type="auto"/>
            </w:tblPrEx>
          </w:tblPrExChange>
        </w:tblPrEx>
        <w:trPr>
          <w:trHeight w:val="300"/>
          <w:ins w:id="249" w:author="Hoan Ng" w:date="2017-03-20T22:18:00Z"/>
          <w:trPrChange w:id="25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5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E7CB688" w14:textId="77777777" w:rsidR="005F3BAC" w:rsidRPr="005F3BAC" w:rsidRDefault="005F3BAC">
            <w:pPr>
              <w:rPr>
                <w:ins w:id="252" w:author="Hoan Ng" w:date="2017-03-20T22:18:00Z"/>
                <w:b/>
                <w:bCs/>
              </w:rPr>
            </w:pPr>
            <w:ins w:id="25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54" w:author="Hoan Ng" w:date="2017-03-20T22:19:00Z">
              <w:tcPr>
                <w:tcW w:w="3340" w:type="dxa"/>
                <w:hideMark/>
              </w:tcPr>
            </w:tcPrChange>
          </w:tcPr>
          <w:p w14:paraId="61732A30" w14:textId="77777777" w:rsidR="005F3BAC" w:rsidRPr="005F3BAC" w:rsidRDefault="005F3BAC" w:rsidP="005F3BAC">
            <w:pPr>
              <w:rPr>
                <w:ins w:id="255" w:author="Hoan Ng" w:date="2017-03-20T22:18:00Z"/>
                <w:b/>
                <w:bCs/>
              </w:rPr>
            </w:pPr>
            <w:ins w:id="256" w:author="Hoan Ng" w:date="2017-03-20T22:18:00Z">
              <w:r w:rsidRPr="005F3BAC">
                <w:rPr>
                  <w:b/>
                  <w:bCs/>
                </w:rPr>
                <w:t>3.1.</w:t>
              </w:r>
            </w:ins>
          </w:p>
        </w:tc>
        <w:tc>
          <w:tcPr>
            <w:tcW w:w="1027" w:type="dxa"/>
            <w:hideMark/>
            <w:tcPrChange w:id="257" w:author="Hoan Ng" w:date="2017-03-20T22:19:00Z">
              <w:tcPr>
                <w:tcW w:w="960" w:type="dxa"/>
                <w:hideMark/>
              </w:tcPr>
            </w:tcPrChange>
          </w:tcPr>
          <w:p w14:paraId="1A2668C7" w14:textId="77777777" w:rsidR="005F3BAC" w:rsidRPr="005F3BAC" w:rsidRDefault="005F3BAC">
            <w:pPr>
              <w:rPr>
                <w:ins w:id="258" w:author="Hoan Ng" w:date="2017-03-20T22:18:00Z"/>
                <w:b/>
                <w:bCs/>
              </w:rPr>
            </w:pPr>
            <w:ins w:id="25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60" w:author="Hoan Ng" w:date="2017-03-20T22:19:00Z">
              <w:tcPr>
                <w:tcW w:w="960" w:type="dxa"/>
                <w:hideMark/>
              </w:tcPr>
            </w:tcPrChange>
          </w:tcPr>
          <w:p w14:paraId="4E8E5F00" w14:textId="77777777" w:rsidR="005F3BAC" w:rsidRPr="005F3BAC" w:rsidRDefault="005F3BAC">
            <w:pPr>
              <w:rPr>
                <w:ins w:id="261" w:author="Hoan Ng" w:date="2017-03-20T22:18:00Z"/>
                <w:b/>
                <w:bCs/>
              </w:rPr>
            </w:pPr>
            <w:ins w:id="26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63" w:author="Hoan Ng" w:date="2017-03-20T22:19:00Z">
              <w:tcPr>
                <w:tcW w:w="960" w:type="dxa"/>
                <w:hideMark/>
              </w:tcPr>
            </w:tcPrChange>
          </w:tcPr>
          <w:p w14:paraId="46DF727E" w14:textId="77777777" w:rsidR="005F3BAC" w:rsidRPr="005F3BAC" w:rsidRDefault="005F3BAC">
            <w:pPr>
              <w:rPr>
                <w:ins w:id="264" w:author="Hoan Ng" w:date="2017-03-20T22:18:00Z"/>
                <w:b/>
                <w:bCs/>
              </w:rPr>
            </w:pPr>
            <w:ins w:id="26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66" w:author="Hoan Ng" w:date="2017-03-20T22:19:00Z">
              <w:tcPr>
                <w:tcW w:w="960" w:type="dxa"/>
                <w:hideMark/>
              </w:tcPr>
            </w:tcPrChange>
          </w:tcPr>
          <w:p w14:paraId="05383068" w14:textId="77777777" w:rsidR="005F3BAC" w:rsidRPr="005F3BAC" w:rsidRDefault="005F3BAC">
            <w:pPr>
              <w:rPr>
                <w:ins w:id="267" w:author="Hoan Ng" w:date="2017-03-20T22:18:00Z"/>
                <w:b/>
                <w:bCs/>
              </w:rPr>
            </w:pPr>
            <w:ins w:id="26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3D79FAD5" w14:textId="77777777" w:rsidTr="005F3BAC">
        <w:tblPrEx>
          <w:tblW w:w="0" w:type="auto"/>
          <w:tblPrExChange w:id="269" w:author="Hoan Ng" w:date="2017-03-20T22:19:00Z">
            <w:tblPrEx>
              <w:tblW w:w="0" w:type="auto"/>
            </w:tblPrEx>
          </w:tblPrExChange>
        </w:tblPrEx>
        <w:trPr>
          <w:trHeight w:val="300"/>
          <w:ins w:id="270" w:author="Hoan Ng" w:date="2017-03-20T22:18:00Z"/>
          <w:trPrChange w:id="27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7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6D8E67" w14:textId="77777777" w:rsidR="005F3BAC" w:rsidRPr="005F3BAC" w:rsidRDefault="005F3BAC">
            <w:pPr>
              <w:rPr>
                <w:ins w:id="273" w:author="Hoan Ng" w:date="2017-03-20T22:18:00Z"/>
                <w:b/>
                <w:bCs/>
              </w:rPr>
            </w:pPr>
            <w:ins w:id="27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75" w:author="Hoan Ng" w:date="2017-03-20T22:19:00Z">
              <w:tcPr>
                <w:tcW w:w="3340" w:type="dxa"/>
                <w:hideMark/>
              </w:tcPr>
            </w:tcPrChange>
          </w:tcPr>
          <w:p w14:paraId="04FCBCDE" w14:textId="77777777" w:rsidR="005F3BAC" w:rsidRPr="005F3BAC" w:rsidRDefault="005F3BAC" w:rsidP="005F3BAC">
            <w:pPr>
              <w:rPr>
                <w:ins w:id="276" w:author="Hoan Ng" w:date="2017-03-20T22:18:00Z"/>
                <w:b/>
                <w:bCs/>
              </w:rPr>
            </w:pPr>
            <w:ins w:id="277" w:author="Hoan Ng" w:date="2017-03-20T22:18:00Z">
              <w:r w:rsidRPr="005F3BAC">
                <w:rPr>
                  <w:b/>
                  <w:bCs/>
                </w:rPr>
                <w:t>3.2.</w:t>
              </w:r>
            </w:ins>
          </w:p>
        </w:tc>
        <w:tc>
          <w:tcPr>
            <w:tcW w:w="1027" w:type="dxa"/>
            <w:hideMark/>
            <w:tcPrChange w:id="278" w:author="Hoan Ng" w:date="2017-03-20T22:19:00Z">
              <w:tcPr>
                <w:tcW w:w="960" w:type="dxa"/>
                <w:hideMark/>
              </w:tcPr>
            </w:tcPrChange>
          </w:tcPr>
          <w:p w14:paraId="6EE65402" w14:textId="77777777" w:rsidR="005F3BAC" w:rsidRPr="005F3BAC" w:rsidRDefault="005F3BAC">
            <w:pPr>
              <w:rPr>
                <w:ins w:id="279" w:author="Hoan Ng" w:date="2017-03-20T22:18:00Z"/>
                <w:b/>
                <w:bCs/>
              </w:rPr>
            </w:pPr>
            <w:ins w:id="28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281" w:author="Hoan Ng" w:date="2017-03-20T22:19:00Z">
              <w:tcPr>
                <w:tcW w:w="960" w:type="dxa"/>
                <w:hideMark/>
              </w:tcPr>
            </w:tcPrChange>
          </w:tcPr>
          <w:p w14:paraId="1531B5E2" w14:textId="77777777" w:rsidR="005F3BAC" w:rsidRPr="005F3BAC" w:rsidRDefault="005F3BAC">
            <w:pPr>
              <w:rPr>
                <w:ins w:id="282" w:author="Hoan Ng" w:date="2017-03-20T22:18:00Z"/>
                <w:b/>
                <w:bCs/>
              </w:rPr>
            </w:pPr>
            <w:ins w:id="28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284" w:author="Hoan Ng" w:date="2017-03-20T22:19:00Z">
              <w:tcPr>
                <w:tcW w:w="960" w:type="dxa"/>
                <w:hideMark/>
              </w:tcPr>
            </w:tcPrChange>
          </w:tcPr>
          <w:p w14:paraId="2F1B5AF8" w14:textId="77777777" w:rsidR="005F3BAC" w:rsidRPr="005F3BAC" w:rsidRDefault="005F3BAC">
            <w:pPr>
              <w:rPr>
                <w:ins w:id="285" w:author="Hoan Ng" w:date="2017-03-20T22:18:00Z"/>
                <w:b/>
                <w:bCs/>
              </w:rPr>
            </w:pPr>
            <w:ins w:id="28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287" w:author="Hoan Ng" w:date="2017-03-20T22:19:00Z">
              <w:tcPr>
                <w:tcW w:w="960" w:type="dxa"/>
                <w:hideMark/>
              </w:tcPr>
            </w:tcPrChange>
          </w:tcPr>
          <w:p w14:paraId="477DBAF4" w14:textId="77777777" w:rsidR="005F3BAC" w:rsidRPr="005F3BAC" w:rsidRDefault="005F3BAC">
            <w:pPr>
              <w:rPr>
                <w:ins w:id="288" w:author="Hoan Ng" w:date="2017-03-20T22:18:00Z"/>
                <w:b/>
                <w:bCs/>
              </w:rPr>
            </w:pPr>
            <w:ins w:id="28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7BE206A1" w14:textId="77777777" w:rsidTr="005F3BAC">
        <w:tblPrEx>
          <w:tblW w:w="0" w:type="auto"/>
          <w:tblPrExChange w:id="290" w:author="Hoan Ng" w:date="2017-03-20T22:19:00Z">
            <w:tblPrEx>
              <w:tblW w:w="0" w:type="auto"/>
            </w:tblPrEx>
          </w:tblPrExChange>
        </w:tblPrEx>
        <w:trPr>
          <w:trHeight w:val="300"/>
          <w:ins w:id="291" w:author="Hoan Ng" w:date="2017-03-20T22:18:00Z"/>
          <w:trPrChange w:id="29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9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988F34" w14:textId="77777777" w:rsidR="005F3BAC" w:rsidRPr="005F3BAC" w:rsidRDefault="005F3BAC">
            <w:pPr>
              <w:rPr>
                <w:ins w:id="294" w:author="Hoan Ng" w:date="2017-03-20T22:18:00Z"/>
                <w:b/>
                <w:bCs/>
              </w:rPr>
            </w:pPr>
            <w:ins w:id="29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296" w:author="Hoan Ng" w:date="2017-03-20T22:19:00Z">
              <w:tcPr>
                <w:tcW w:w="3340" w:type="dxa"/>
                <w:hideMark/>
              </w:tcPr>
            </w:tcPrChange>
          </w:tcPr>
          <w:p w14:paraId="76BA7EDA" w14:textId="77777777" w:rsidR="005F3BAC" w:rsidRPr="005F3BAC" w:rsidRDefault="005F3BAC" w:rsidP="005F3BAC">
            <w:pPr>
              <w:rPr>
                <w:ins w:id="297" w:author="Hoan Ng" w:date="2017-03-20T22:18:00Z"/>
                <w:b/>
                <w:bCs/>
              </w:rPr>
            </w:pPr>
            <w:ins w:id="298" w:author="Hoan Ng" w:date="2017-03-20T22:18:00Z">
              <w:r w:rsidRPr="005F3BAC">
                <w:rPr>
                  <w:b/>
                  <w:bCs/>
                </w:rPr>
                <w:t>3.3.</w:t>
              </w:r>
            </w:ins>
          </w:p>
        </w:tc>
        <w:tc>
          <w:tcPr>
            <w:tcW w:w="1027" w:type="dxa"/>
            <w:hideMark/>
            <w:tcPrChange w:id="299" w:author="Hoan Ng" w:date="2017-03-20T22:19:00Z">
              <w:tcPr>
                <w:tcW w:w="960" w:type="dxa"/>
                <w:hideMark/>
              </w:tcPr>
            </w:tcPrChange>
          </w:tcPr>
          <w:p w14:paraId="6BA15D8A" w14:textId="77777777" w:rsidR="005F3BAC" w:rsidRPr="005F3BAC" w:rsidRDefault="005F3BAC">
            <w:pPr>
              <w:rPr>
                <w:ins w:id="300" w:author="Hoan Ng" w:date="2017-03-20T22:18:00Z"/>
                <w:b/>
                <w:bCs/>
              </w:rPr>
            </w:pPr>
            <w:ins w:id="30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02" w:author="Hoan Ng" w:date="2017-03-20T22:19:00Z">
              <w:tcPr>
                <w:tcW w:w="960" w:type="dxa"/>
                <w:hideMark/>
              </w:tcPr>
            </w:tcPrChange>
          </w:tcPr>
          <w:p w14:paraId="288E6A26" w14:textId="77777777" w:rsidR="005F3BAC" w:rsidRPr="005F3BAC" w:rsidRDefault="005F3BAC">
            <w:pPr>
              <w:rPr>
                <w:ins w:id="303" w:author="Hoan Ng" w:date="2017-03-20T22:18:00Z"/>
                <w:b/>
                <w:bCs/>
              </w:rPr>
            </w:pPr>
            <w:ins w:id="30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05" w:author="Hoan Ng" w:date="2017-03-20T22:19:00Z">
              <w:tcPr>
                <w:tcW w:w="960" w:type="dxa"/>
                <w:hideMark/>
              </w:tcPr>
            </w:tcPrChange>
          </w:tcPr>
          <w:p w14:paraId="7A8B06BF" w14:textId="77777777" w:rsidR="005F3BAC" w:rsidRPr="005F3BAC" w:rsidRDefault="005F3BAC">
            <w:pPr>
              <w:rPr>
                <w:ins w:id="306" w:author="Hoan Ng" w:date="2017-03-20T22:18:00Z"/>
                <w:b/>
                <w:bCs/>
              </w:rPr>
            </w:pPr>
            <w:ins w:id="30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08" w:author="Hoan Ng" w:date="2017-03-20T22:19:00Z">
              <w:tcPr>
                <w:tcW w:w="960" w:type="dxa"/>
                <w:hideMark/>
              </w:tcPr>
            </w:tcPrChange>
          </w:tcPr>
          <w:p w14:paraId="428ED083" w14:textId="77777777" w:rsidR="005F3BAC" w:rsidRPr="005F3BAC" w:rsidRDefault="005F3BAC">
            <w:pPr>
              <w:rPr>
                <w:ins w:id="309" w:author="Hoan Ng" w:date="2017-03-20T22:18:00Z"/>
                <w:b/>
                <w:bCs/>
              </w:rPr>
            </w:pPr>
            <w:ins w:id="31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6E35A29" w14:textId="77777777" w:rsidTr="005F3BAC">
        <w:tblPrEx>
          <w:tblW w:w="0" w:type="auto"/>
          <w:tblPrExChange w:id="311" w:author="Hoan Ng" w:date="2017-03-20T22:19:00Z">
            <w:tblPrEx>
              <w:tblW w:w="0" w:type="auto"/>
            </w:tblPrEx>
          </w:tblPrExChange>
        </w:tblPrEx>
        <w:trPr>
          <w:trHeight w:val="300"/>
          <w:ins w:id="312" w:author="Hoan Ng" w:date="2017-03-20T22:18:00Z"/>
          <w:trPrChange w:id="31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1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92554E9" w14:textId="77777777" w:rsidR="005F3BAC" w:rsidRPr="005F3BAC" w:rsidRDefault="005F3BAC">
            <w:pPr>
              <w:rPr>
                <w:ins w:id="315" w:author="Hoan Ng" w:date="2017-03-20T22:18:00Z"/>
                <w:b/>
                <w:bCs/>
              </w:rPr>
            </w:pPr>
            <w:ins w:id="31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17" w:author="Hoan Ng" w:date="2017-03-20T22:19:00Z">
              <w:tcPr>
                <w:tcW w:w="3340" w:type="dxa"/>
                <w:hideMark/>
              </w:tcPr>
            </w:tcPrChange>
          </w:tcPr>
          <w:p w14:paraId="18374364" w14:textId="77777777" w:rsidR="005F3BAC" w:rsidRPr="005F3BAC" w:rsidRDefault="005F3BAC" w:rsidP="005F3BAC">
            <w:pPr>
              <w:rPr>
                <w:ins w:id="318" w:author="Hoan Ng" w:date="2017-03-20T22:18:00Z"/>
                <w:b/>
                <w:bCs/>
              </w:rPr>
            </w:pPr>
            <w:ins w:id="319" w:author="Hoan Ng" w:date="2017-03-20T22:18:00Z">
              <w:r w:rsidRPr="005F3BAC">
                <w:rPr>
                  <w:b/>
                  <w:bCs/>
                </w:rPr>
                <w:t>3.4</w:t>
              </w:r>
            </w:ins>
          </w:p>
        </w:tc>
        <w:tc>
          <w:tcPr>
            <w:tcW w:w="1027" w:type="dxa"/>
            <w:hideMark/>
            <w:tcPrChange w:id="320" w:author="Hoan Ng" w:date="2017-03-20T22:19:00Z">
              <w:tcPr>
                <w:tcW w:w="960" w:type="dxa"/>
                <w:hideMark/>
              </w:tcPr>
            </w:tcPrChange>
          </w:tcPr>
          <w:p w14:paraId="1B211784" w14:textId="77777777" w:rsidR="005F3BAC" w:rsidRPr="005F3BAC" w:rsidRDefault="005F3BAC">
            <w:pPr>
              <w:rPr>
                <w:ins w:id="321" w:author="Hoan Ng" w:date="2017-03-20T22:18:00Z"/>
                <w:b/>
                <w:bCs/>
              </w:rPr>
            </w:pPr>
            <w:ins w:id="32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23" w:author="Hoan Ng" w:date="2017-03-20T22:19:00Z">
              <w:tcPr>
                <w:tcW w:w="960" w:type="dxa"/>
                <w:hideMark/>
              </w:tcPr>
            </w:tcPrChange>
          </w:tcPr>
          <w:p w14:paraId="5F8FE1AB" w14:textId="77777777" w:rsidR="005F3BAC" w:rsidRPr="005F3BAC" w:rsidRDefault="005F3BAC">
            <w:pPr>
              <w:rPr>
                <w:ins w:id="324" w:author="Hoan Ng" w:date="2017-03-20T22:18:00Z"/>
                <w:b/>
                <w:bCs/>
              </w:rPr>
            </w:pPr>
            <w:ins w:id="32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26" w:author="Hoan Ng" w:date="2017-03-20T22:19:00Z">
              <w:tcPr>
                <w:tcW w:w="960" w:type="dxa"/>
                <w:hideMark/>
              </w:tcPr>
            </w:tcPrChange>
          </w:tcPr>
          <w:p w14:paraId="2DD1383C" w14:textId="77777777" w:rsidR="005F3BAC" w:rsidRPr="005F3BAC" w:rsidRDefault="005F3BAC">
            <w:pPr>
              <w:rPr>
                <w:ins w:id="327" w:author="Hoan Ng" w:date="2017-03-20T22:18:00Z"/>
                <w:b/>
                <w:bCs/>
              </w:rPr>
            </w:pPr>
            <w:ins w:id="32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29" w:author="Hoan Ng" w:date="2017-03-20T22:19:00Z">
              <w:tcPr>
                <w:tcW w:w="960" w:type="dxa"/>
                <w:hideMark/>
              </w:tcPr>
            </w:tcPrChange>
          </w:tcPr>
          <w:p w14:paraId="4E672AD7" w14:textId="77777777" w:rsidR="005F3BAC" w:rsidRPr="005F3BAC" w:rsidRDefault="005F3BAC">
            <w:pPr>
              <w:rPr>
                <w:ins w:id="330" w:author="Hoan Ng" w:date="2017-03-20T22:18:00Z"/>
                <w:b/>
                <w:bCs/>
              </w:rPr>
            </w:pPr>
            <w:ins w:id="33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0292CEE1" w14:textId="77777777" w:rsidTr="005F3BAC">
        <w:tblPrEx>
          <w:tblW w:w="0" w:type="auto"/>
          <w:tblPrExChange w:id="332" w:author="Hoan Ng" w:date="2017-03-20T22:19:00Z">
            <w:tblPrEx>
              <w:tblW w:w="0" w:type="auto"/>
            </w:tblPrEx>
          </w:tblPrExChange>
        </w:tblPrEx>
        <w:trPr>
          <w:trHeight w:val="300"/>
          <w:ins w:id="333" w:author="Hoan Ng" w:date="2017-03-20T22:18:00Z"/>
          <w:trPrChange w:id="33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3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B06D1DA" w14:textId="77777777" w:rsidR="005F3BAC" w:rsidRPr="005F3BAC" w:rsidRDefault="005F3BAC">
            <w:pPr>
              <w:rPr>
                <w:ins w:id="336" w:author="Hoan Ng" w:date="2017-03-20T22:18:00Z"/>
                <w:b/>
                <w:bCs/>
              </w:rPr>
            </w:pPr>
            <w:ins w:id="33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38" w:author="Hoan Ng" w:date="2017-03-20T22:19:00Z">
              <w:tcPr>
                <w:tcW w:w="3340" w:type="dxa"/>
                <w:hideMark/>
              </w:tcPr>
            </w:tcPrChange>
          </w:tcPr>
          <w:p w14:paraId="0FAD74CF" w14:textId="77777777" w:rsidR="005F3BAC" w:rsidRPr="005F3BAC" w:rsidRDefault="005F3BAC">
            <w:pPr>
              <w:rPr>
                <w:ins w:id="339" w:author="Hoan Ng" w:date="2017-03-20T22:18:00Z"/>
                <w:b/>
                <w:bCs/>
              </w:rPr>
            </w:pPr>
            <w:ins w:id="340" w:author="Hoan Ng" w:date="2017-03-20T22:18:00Z">
              <w:r w:rsidRPr="005F3BAC">
                <w:rPr>
                  <w:b/>
                  <w:bCs/>
                </w:rPr>
                <w:t>Chương 4: Cài đặt</w:t>
              </w:r>
            </w:ins>
          </w:p>
        </w:tc>
        <w:tc>
          <w:tcPr>
            <w:tcW w:w="1027" w:type="dxa"/>
            <w:hideMark/>
            <w:tcPrChange w:id="341" w:author="Hoan Ng" w:date="2017-03-20T22:19:00Z">
              <w:tcPr>
                <w:tcW w:w="960" w:type="dxa"/>
                <w:hideMark/>
              </w:tcPr>
            </w:tcPrChange>
          </w:tcPr>
          <w:p w14:paraId="0C66F029" w14:textId="77777777" w:rsidR="005F3BAC" w:rsidRPr="005F3BAC" w:rsidRDefault="005F3BAC">
            <w:pPr>
              <w:rPr>
                <w:ins w:id="342" w:author="Hoan Ng" w:date="2017-03-20T22:18:00Z"/>
                <w:b/>
                <w:bCs/>
              </w:rPr>
            </w:pPr>
            <w:ins w:id="34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44" w:author="Hoan Ng" w:date="2017-03-20T22:19:00Z">
              <w:tcPr>
                <w:tcW w:w="960" w:type="dxa"/>
                <w:hideMark/>
              </w:tcPr>
            </w:tcPrChange>
          </w:tcPr>
          <w:p w14:paraId="641808E5" w14:textId="77777777" w:rsidR="005F3BAC" w:rsidRPr="005F3BAC" w:rsidRDefault="005F3BAC">
            <w:pPr>
              <w:rPr>
                <w:ins w:id="345" w:author="Hoan Ng" w:date="2017-03-20T22:18:00Z"/>
                <w:b/>
                <w:bCs/>
              </w:rPr>
            </w:pPr>
            <w:ins w:id="34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47" w:author="Hoan Ng" w:date="2017-03-20T22:19:00Z">
              <w:tcPr>
                <w:tcW w:w="960" w:type="dxa"/>
                <w:hideMark/>
              </w:tcPr>
            </w:tcPrChange>
          </w:tcPr>
          <w:p w14:paraId="091A1548" w14:textId="77777777" w:rsidR="005F3BAC" w:rsidRPr="005F3BAC" w:rsidRDefault="005F3BAC">
            <w:pPr>
              <w:rPr>
                <w:ins w:id="348" w:author="Hoan Ng" w:date="2017-03-20T22:18:00Z"/>
                <w:b/>
                <w:bCs/>
              </w:rPr>
            </w:pPr>
            <w:ins w:id="34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50" w:author="Hoan Ng" w:date="2017-03-20T22:19:00Z">
              <w:tcPr>
                <w:tcW w:w="960" w:type="dxa"/>
                <w:hideMark/>
              </w:tcPr>
            </w:tcPrChange>
          </w:tcPr>
          <w:p w14:paraId="48AF27B3" w14:textId="77777777" w:rsidR="005F3BAC" w:rsidRPr="005F3BAC" w:rsidRDefault="005F3BAC">
            <w:pPr>
              <w:rPr>
                <w:ins w:id="351" w:author="Hoan Ng" w:date="2017-03-20T22:18:00Z"/>
                <w:b/>
                <w:bCs/>
              </w:rPr>
            </w:pPr>
            <w:ins w:id="35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474AC26" w14:textId="77777777" w:rsidTr="005F3BAC">
        <w:tblPrEx>
          <w:tblW w:w="0" w:type="auto"/>
          <w:tblPrExChange w:id="353" w:author="Hoan Ng" w:date="2017-03-20T22:19:00Z">
            <w:tblPrEx>
              <w:tblW w:w="0" w:type="auto"/>
            </w:tblPrEx>
          </w:tblPrExChange>
        </w:tblPrEx>
        <w:trPr>
          <w:trHeight w:val="300"/>
          <w:ins w:id="354" w:author="Hoan Ng" w:date="2017-03-20T22:18:00Z"/>
          <w:trPrChange w:id="35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5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51740D7" w14:textId="77777777" w:rsidR="005F3BAC" w:rsidRPr="005F3BAC" w:rsidRDefault="005F3BAC">
            <w:pPr>
              <w:rPr>
                <w:ins w:id="357" w:author="Hoan Ng" w:date="2017-03-20T22:18:00Z"/>
                <w:b/>
                <w:bCs/>
              </w:rPr>
            </w:pPr>
            <w:ins w:id="35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59" w:author="Hoan Ng" w:date="2017-03-20T22:19:00Z">
              <w:tcPr>
                <w:tcW w:w="3340" w:type="dxa"/>
                <w:hideMark/>
              </w:tcPr>
            </w:tcPrChange>
          </w:tcPr>
          <w:p w14:paraId="781F4D4C" w14:textId="77777777" w:rsidR="005F3BAC" w:rsidRPr="005F3BAC" w:rsidRDefault="005F3BAC" w:rsidP="005F3BAC">
            <w:pPr>
              <w:rPr>
                <w:ins w:id="360" w:author="Hoan Ng" w:date="2017-03-20T22:18:00Z"/>
                <w:b/>
                <w:bCs/>
              </w:rPr>
            </w:pPr>
            <w:ins w:id="361" w:author="Hoan Ng" w:date="2017-03-20T22:18:00Z">
              <w:r w:rsidRPr="005F3BAC">
                <w:rPr>
                  <w:b/>
                  <w:bCs/>
                </w:rPr>
                <w:t>4.1.</w:t>
              </w:r>
            </w:ins>
          </w:p>
        </w:tc>
        <w:tc>
          <w:tcPr>
            <w:tcW w:w="1027" w:type="dxa"/>
            <w:hideMark/>
            <w:tcPrChange w:id="362" w:author="Hoan Ng" w:date="2017-03-20T22:19:00Z">
              <w:tcPr>
                <w:tcW w:w="960" w:type="dxa"/>
                <w:hideMark/>
              </w:tcPr>
            </w:tcPrChange>
          </w:tcPr>
          <w:p w14:paraId="63E5619B" w14:textId="77777777" w:rsidR="005F3BAC" w:rsidRPr="005F3BAC" w:rsidRDefault="005F3BAC">
            <w:pPr>
              <w:rPr>
                <w:ins w:id="363" w:author="Hoan Ng" w:date="2017-03-20T22:18:00Z"/>
                <w:b/>
                <w:bCs/>
              </w:rPr>
            </w:pPr>
            <w:ins w:id="36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65" w:author="Hoan Ng" w:date="2017-03-20T22:19:00Z">
              <w:tcPr>
                <w:tcW w:w="960" w:type="dxa"/>
                <w:hideMark/>
              </w:tcPr>
            </w:tcPrChange>
          </w:tcPr>
          <w:p w14:paraId="71DE6108" w14:textId="77777777" w:rsidR="005F3BAC" w:rsidRPr="005F3BAC" w:rsidRDefault="005F3BAC">
            <w:pPr>
              <w:rPr>
                <w:ins w:id="366" w:author="Hoan Ng" w:date="2017-03-20T22:18:00Z"/>
                <w:b/>
                <w:bCs/>
              </w:rPr>
            </w:pPr>
            <w:ins w:id="36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68" w:author="Hoan Ng" w:date="2017-03-20T22:19:00Z">
              <w:tcPr>
                <w:tcW w:w="960" w:type="dxa"/>
                <w:hideMark/>
              </w:tcPr>
            </w:tcPrChange>
          </w:tcPr>
          <w:p w14:paraId="7B3D550E" w14:textId="77777777" w:rsidR="005F3BAC" w:rsidRPr="005F3BAC" w:rsidRDefault="005F3BAC">
            <w:pPr>
              <w:rPr>
                <w:ins w:id="369" w:author="Hoan Ng" w:date="2017-03-20T22:18:00Z"/>
                <w:b/>
                <w:bCs/>
              </w:rPr>
            </w:pPr>
            <w:ins w:id="37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71" w:author="Hoan Ng" w:date="2017-03-20T22:19:00Z">
              <w:tcPr>
                <w:tcW w:w="960" w:type="dxa"/>
                <w:hideMark/>
              </w:tcPr>
            </w:tcPrChange>
          </w:tcPr>
          <w:p w14:paraId="7AF502AD" w14:textId="77777777" w:rsidR="005F3BAC" w:rsidRPr="005F3BAC" w:rsidRDefault="005F3BAC">
            <w:pPr>
              <w:rPr>
                <w:ins w:id="372" w:author="Hoan Ng" w:date="2017-03-20T22:18:00Z"/>
                <w:b/>
                <w:bCs/>
              </w:rPr>
            </w:pPr>
            <w:ins w:id="37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DCD9365" w14:textId="77777777" w:rsidTr="005F3BAC">
        <w:tblPrEx>
          <w:tblW w:w="0" w:type="auto"/>
          <w:tblPrExChange w:id="374" w:author="Hoan Ng" w:date="2017-03-20T22:19:00Z">
            <w:tblPrEx>
              <w:tblW w:w="0" w:type="auto"/>
            </w:tblPrEx>
          </w:tblPrExChange>
        </w:tblPrEx>
        <w:trPr>
          <w:trHeight w:val="300"/>
          <w:ins w:id="375" w:author="Hoan Ng" w:date="2017-03-20T22:18:00Z"/>
          <w:trPrChange w:id="37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7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AFCE6AD" w14:textId="77777777" w:rsidR="005F3BAC" w:rsidRPr="005F3BAC" w:rsidRDefault="005F3BAC">
            <w:pPr>
              <w:rPr>
                <w:ins w:id="378" w:author="Hoan Ng" w:date="2017-03-20T22:18:00Z"/>
                <w:b/>
                <w:bCs/>
              </w:rPr>
            </w:pPr>
            <w:ins w:id="37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380" w:author="Hoan Ng" w:date="2017-03-20T22:19:00Z">
              <w:tcPr>
                <w:tcW w:w="3340" w:type="dxa"/>
                <w:hideMark/>
              </w:tcPr>
            </w:tcPrChange>
          </w:tcPr>
          <w:p w14:paraId="432A4F84" w14:textId="77777777" w:rsidR="005F3BAC" w:rsidRPr="005F3BAC" w:rsidRDefault="005F3BAC" w:rsidP="005F3BAC">
            <w:pPr>
              <w:rPr>
                <w:ins w:id="381" w:author="Hoan Ng" w:date="2017-03-20T22:18:00Z"/>
                <w:b/>
                <w:bCs/>
              </w:rPr>
            </w:pPr>
            <w:ins w:id="382" w:author="Hoan Ng" w:date="2017-03-20T22:18:00Z">
              <w:r w:rsidRPr="005F3BAC">
                <w:rPr>
                  <w:b/>
                  <w:bCs/>
                </w:rPr>
                <w:t>4.2.</w:t>
              </w:r>
            </w:ins>
          </w:p>
        </w:tc>
        <w:tc>
          <w:tcPr>
            <w:tcW w:w="1027" w:type="dxa"/>
            <w:hideMark/>
            <w:tcPrChange w:id="383" w:author="Hoan Ng" w:date="2017-03-20T22:19:00Z">
              <w:tcPr>
                <w:tcW w:w="960" w:type="dxa"/>
                <w:hideMark/>
              </w:tcPr>
            </w:tcPrChange>
          </w:tcPr>
          <w:p w14:paraId="49395E88" w14:textId="77777777" w:rsidR="005F3BAC" w:rsidRPr="005F3BAC" w:rsidRDefault="005F3BAC">
            <w:pPr>
              <w:rPr>
                <w:ins w:id="384" w:author="Hoan Ng" w:date="2017-03-20T22:18:00Z"/>
                <w:b/>
                <w:bCs/>
              </w:rPr>
            </w:pPr>
            <w:ins w:id="38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386" w:author="Hoan Ng" w:date="2017-03-20T22:19:00Z">
              <w:tcPr>
                <w:tcW w:w="960" w:type="dxa"/>
                <w:hideMark/>
              </w:tcPr>
            </w:tcPrChange>
          </w:tcPr>
          <w:p w14:paraId="38EC709B" w14:textId="77777777" w:rsidR="005F3BAC" w:rsidRPr="005F3BAC" w:rsidRDefault="005F3BAC">
            <w:pPr>
              <w:rPr>
                <w:ins w:id="387" w:author="Hoan Ng" w:date="2017-03-20T22:18:00Z"/>
                <w:b/>
                <w:bCs/>
              </w:rPr>
            </w:pPr>
            <w:ins w:id="38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389" w:author="Hoan Ng" w:date="2017-03-20T22:19:00Z">
              <w:tcPr>
                <w:tcW w:w="960" w:type="dxa"/>
                <w:hideMark/>
              </w:tcPr>
            </w:tcPrChange>
          </w:tcPr>
          <w:p w14:paraId="61A8C50C" w14:textId="77777777" w:rsidR="005F3BAC" w:rsidRPr="005F3BAC" w:rsidRDefault="005F3BAC">
            <w:pPr>
              <w:rPr>
                <w:ins w:id="390" w:author="Hoan Ng" w:date="2017-03-20T22:18:00Z"/>
                <w:b/>
                <w:bCs/>
              </w:rPr>
            </w:pPr>
            <w:ins w:id="39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392" w:author="Hoan Ng" w:date="2017-03-20T22:19:00Z">
              <w:tcPr>
                <w:tcW w:w="960" w:type="dxa"/>
                <w:hideMark/>
              </w:tcPr>
            </w:tcPrChange>
          </w:tcPr>
          <w:p w14:paraId="229C35ED" w14:textId="77777777" w:rsidR="005F3BAC" w:rsidRPr="005F3BAC" w:rsidRDefault="005F3BAC">
            <w:pPr>
              <w:rPr>
                <w:ins w:id="393" w:author="Hoan Ng" w:date="2017-03-20T22:18:00Z"/>
                <w:b/>
                <w:bCs/>
              </w:rPr>
            </w:pPr>
            <w:ins w:id="39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06C40F0" w14:textId="77777777" w:rsidTr="005F3BAC">
        <w:tblPrEx>
          <w:tblW w:w="0" w:type="auto"/>
          <w:tblPrExChange w:id="395" w:author="Hoan Ng" w:date="2017-03-20T22:19:00Z">
            <w:tblPrEx>
              <w:tblW w:w="0" w:type="auto"/>
            </w:tblPrEx>
          </w:tblPrExChange>
        </w:tblPrEx>
        <w:trPr>
          <w:trHeight w:val="300"/>
          <w:ins w:id="396" w:author="Hoan Ng" w:date="2017-03-20T22:18:00Z"/>
          <w:trPrChange w:id="39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9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9C82C7" w14:textId="77777777" w:rsidR="005F3BAC" w:rsidRPr="005F3BAC" w:rsidRDefault="005F3BAC">
            <w:pPr>
              <w:rPr>
                <w:ins w:id="399" w:author="Hoan Ng" w:date="2017-03-20T22:18:00Z"/>
                <w:b/>
                <w:bCs/>
              </w:rPr>
            </w:pPr>
            <w:ins w:id="40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01" w:author="Hoan Ng" w:date="2017-03-20T22:19:00Z">
              <w:tcPr>
                <w:tcW w:w="3340" w:type="dxa"/>
                <w:hideMark/>
              </w:tcPr>
            </w:tcPrChange>
          </w:tcPr>
          <w:p w14:paraId="3951D426" w14:textId="77777777" w:rsidR="005F3BAC" w:rsidRPr="005F3BAC" w:rsidRDefault="005F3BAC" w:rsidP="005F3BAC">
            <w:pPr>
              <w:rPr>
                <w:ins w:id="402" w:author="Hoan Ng" w:date="2017-03-20T22:18:00Z"/>
                <w:b/>
                <w:bCs/>
              </w:rPr>
            </w:pPr>
            <w:ins w:id="403" w:author="Hoan Ng" w:date="2017-03-20T22:18:00Z">
              <w:r w:rsidRPr="005F3BAC">
                <w:rPr>
                  <w:b/>
                  <w:bCs/>
                </w:rPr>
                <w:t>4.3</w:t>
              </w:r>
            </w:ins>
          </w:p>
        </w:tc>
        <w:tc>
          <w:tcPr>
            <w:tcW w:w="1027" w:type="dxa"/>
            <w:hideMark/>
            <w:tcPrChange w:id="404" w:author="Hoan Ng" w:date="2017-03-20T22:19:00Z">
              <w:tcPr>
                <w:tcW w:w="960" w:type="dxa"/>
                <w:hideMark/>
              </w:tcPr>
            </w:tcPrChange>
          </w:tcPr>
          <w:p w14:paraId="13449711" w14:textId="77777777" w:rsidR="005F3BAC" w:rsidRPr="005F3BAC" w:rsidRDefault="005F3BAC">
            <w:pPr>
              <w:rPr>
                <w:ins w:id="405" w:author="Hoan Ng" w:date="2017-03-20T22:18:00Z"/>
                <w:b/>
                <w:bCs/>
              </w:rPr>
            </w:pPr>
            <w:ins w:id="40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07" w:author="Hoan Ng" w:date="2017-03-20T22:19:00Z">
              <w:tcPr>
                <w:tcW w:w="960" w:type="dxa"/>
                <w:hideMark/>
              </w:tcPr>
            </w:tcPrChange>
          </w:tcPr>
          <w:p w14:paraId="496411CF" w14:textId="77777777" w:rsidR="005F3BAC" w:rsidRPr="005F3BAC" w:rsidRDefault="005F3BAC">
            <w:pPr>
              <w:rPr>
                <w:ins w:id="408" w:author="Hoan Ng" w:date="2017-03-20T22:18:00Z"/>
                <w:b/>
                <w:bCs/>
              </w:rPr>
            </w:pPr>
            <w:ins w:id="40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10" w:author="Hoan Ng" w:date="2017-03-20T22:19:00Z">
              <w:tcPr>
                <w:tcW w:w="960" w:type="dxa"/>
                <w:hideMark/>
              </w:tcPr>
            </w:tcPrChange>
          </w:tcPr>
          <w:p w14:paraId="1F0C199A" w14:textId="77777777" w:rsidR="005F3BAC" w:rsidRPr="005F3BAC" w:rsidRDefault="005F3BAC">
            <w:pPr>
              <w:rPr>
                <w:ins w:id="411" w:author="Hoan Ng" w:date="2017-03-20T22:18:00Z"/>
                <w:b/>
                <w:bCs/>
              </w:rPr>
            </w:pPr>
            <w:ins w:id="41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13" w:author="Hoan Ng" w:date="2017-03-20T22:19:00Z">
              <w:tcPr>
                <w:tcW w:w="960" w:type="dxa"/>
                <w:hideMark/>
              </w:tcPr>
            </w:tcPrChange>
          </w:tcPr>
          <w:p w14:paraId="2E3EF5E6" w14:textId="77777777" w:rsidR="005F3BAC" w:rsidRPr="005F3BAC" w:rsidRDefault="005F3BAC">
            <w:pPr>
              <w:rPr>
                <w:ins w:id="414" w:author="Hoan Ng" w:date="2017-03-20T22:18:00Z"/>
                <w:b/>
                <w:bCs/>
              </w:rPr>
            </w:pPr>
            <w:ins w:id="41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1C807D0" w14:textId="77777777" w:rsidTr="005F3BAC">
        <w:tblPrEx>
          <w:tblW w:w="0" w:type="auto"/>
          <w:tblPrExChange w:id="416" w:author="Hoan Ng" w:date="2017-03-20T22:19:00Z">
            <w:tblPrEx>
              <w:tblW w:w="0" w:type="auto"/>
            </w:tblPrEx>
          </w:tblPrExChange>
        </w:tblPrEx>
        <w:trPr>
          <w:trHeight w:val="300"/>
          <w:ins w:id="417" w:author="Hoan Ng" w:date="2017-03-20T22:18:00Z"/>
          <w:trPrChange w:id="41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1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3FC80" w14:textId="77777777" w:rsidR="005F3BAC" w:rsidRPr="005F3BAC" w:rsidRDefault="005F3BAC">
            <w:pPr>
              <w:rPr>
                <w:ins w:id="420" w:author="Hoan Ng" w:date="2017-03-20T22:18:00Z"/>
                <w:b/>
                <w:bCs/>
              </w:rPr>
            </w:pPr>
            <w:ins w:id="42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22" w:author="Hoan Ng" w:date="2017-03-20T22:19:00Z">
              <w:tcPr>
                <w:tcW w:w="3340" w:type="dxa"/>
                <w:hideMark/>
              </w:tcPr>
            </w:tcPrChange>
          </w:tcPr>
          <w:p w14:paraId="77FA6EA6" w14:textId="77777777" w:rsidR="005F3BAC" w:rsidRPr="005F3BAC" w:rsidRDefault="005F3BAC">
            <w:pPr>
              <w:rPr>
                <w:ins w:id="423" w:author="Hoan Ng" w:date="2017-03-20T22:18:00Z"/>
                <w:b/>
                <w:bCs/>
              </w:rPr>
            </w:pPr>
            <w:ins w:id="424" w:author="Hoan Ng" w:date="2017-03-20T22:18:00Z">
              <w:r w:rsidRPr="005F3BAC">
                <w:rPr>
                  <w:b/>
                  <w:bCs/>
                </w:rPr>
                <w:t>Chương 5: Kiểm thử</w:t>
              </w:r>
            </w:ins>
          </w:p>
        </w:tc>
        <w:tc>
          <w:tcPr>
            <w:tcW w:w="1027" w:type="dxa"/>
            <w:hideMark/>
            <w:tcPrChange w:id="425" w:author="Hoan Ng" w:date="2017-03-20T22:19:00Z">
              <w:tcPr>
                <w:tcW w:w="960" w:type="dxa"/>
                <w:hideMark/>
              </w:tcPr>
            </w:tcPrChange>
          </w:tcPr>
          <w:p w14:paraId="5D73C054" w14:textId="77777777" w:rsidR="005F3BAC" w:rsidRPr="005F3BAC" w:rsidRDefault="005F3BAC">
            <w:pPr>
              <w:rPr>
                <w:ins w:id="426" w:author="Hoan Ng" w:date="2017-03-20T22:18:00Z"/>
                <w:b/>
                <w:bCs/>
              </w:rPr>
            </w:pPr>
            <w:ins w:id="42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28" w:author="Hoan Ng" w:date="2017-03-20T22:19:00Z">
              <w:tcPr>
                <w:tcW w:w="960" w:type="dxa"/>
                <w:hideMark/>
              </w:tcPr>
            </w:tcPrChange>
          </w:tcPr>
          <w:p w14:paraId="3CA63141" w14:textId="77777777" w:rsidR="005F3BAC" w:rsidRPr="005F3BAC" w:rsidRDefault="005F3BAC">
            <w:pPr>
              <w:rPr>
                <w:ins w:id="429" w:author="Hoan Ng" w:date="2017-03-20T22:18:00Z"/>
                <w:b/>
                <w:bCs/>
              </w:rPr>
            </w:pPr>
            <w:ins w:id="43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31" w:author="Hoan Ng" w:date="2017-03-20T22:19:00Z">
              <w:tcPr>
                <w:tcW w:w="960" w:type="dxa"/>
                <w:hideMark/>
              </w:tcPr>
            </w:tcPrChange>
          </w:tcPr>
          <w:p w14:paraId="4EBC632E" w14:textId="77777777" w:rsidR="005F3BAC" w:rsidRPr="005F3BAC" w:rsidRDefault="005F3BAC">
            <w:pPr>
              <w:rPr>
                <w:ins w:id="432" w:author="Hoan Ng" w:date="2017-03-20T22:18:00Z"/>
                <w:b/>
                <w:bCs/>
              </w:rPr>
            </w:pPr>
            <w:ins w:id="43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34" w:author="Hoan Ng" w:date="2017-03-20T22:19:00Z">
              <w:tcPr>
                <w:tcW w:w="960" w:type="dxa"/>
                <w:hideMark/>
              </w:tcPr>
            </w:tcPrChange>
          </w:tcPr>
          <w:p w14:paraId="2C35AA03" w14:textId="77777777" w:rsidR="005F3BAC" w:rsidRPr="005F3BAC" w:rsidRDefault="005F3BAC">
            <w:pPr>
              <w:rPr>
                <w:ins w:id="435" w:author="Hoan Ng" w:date="2017-03-20T22:18:00Z"/>
                <w:b/>
                <w:bCs/>
              </w:rPr>
            </w:pPr>
            <w:ins w:id="43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196FFD71" w14:textId="77777777" w:rsidTr="005F3BAC">
        <w:tblPrEx>
          <w:tblW w:w="0" w:type="auto"/>
          <w:tblPrExChange w:id="437" w:author="Hoan Ng" w:date="2017-03-20T22:19:00Z">
            <w:tblPrEx>
              <w:tblW w:w="0" w:type="auto"/>
            </w:tblPrEx>
          </w:tblPrExChange>
        </w:tblPrEx>
        <w:trPr>
          <w:trHeight w:val="300"/>
          <w:ins w:id="438" w:author="Hoan Ng" w:date="2017-03-20T22:18:00Z"/>
          <w:trPrChange w:id="43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4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1E07E6C" w14:textId="77777777" w:rsidR="005F3BAC" w:rsidRPr="005F3BAC" w:rsidRDefault="005F3BAC">
            <w:pPr>
              <w:rPr>
                <w:ins w:id="441" w:author="Hoan Ng" w:date="2017-03-20T22:18:00Z"/>
                <w:b/>
                <w:bCs/>
              </w:rPr>
            </w:pPr>
            <w:ins w:id="44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43" w:author="Hoan Ng" w:date="2017-03-20T22:19:00Z">
              <w:tcPr>
                <w:tcW w:w="3340" w:type="dxa"/>
                <w:hideMark/>
              </w:tcPr>
            </w:tcPrChange>
          </w:tcPr>
          <w:p w14:paraId="6C5EB020" w14:textId="77777777" w:rsidR="005F3BAC" w:rsidRPr="005F3BAC" w:rsidRDefault="005F3BAC">
            <w:pPr>
              <w:rPr>
                <w:ins w:id="444" w:author="Hoan Ng" w:date="2017-03-20T22:18:00Z"/>
                <w:b/>
                <w:bCs/>
              </w:rPr>
            </w:pPr>
            <w:ins w:id="445" w:author="Hoan Ng" w:date="2017-03-20T22:18:00Z">
              <w:r w:rsidRPr="005F3BAC">
                <w:rPr>
                  <w:b/>
                  <w:bCs/>
                </w:rPr>
                <w:t>Chương 6: Kết luận</w:t>
              </w:r>
            </w:ins>
          </w:p>
        </w:tc>
        <w:tc>
          <w:tcPr>
            <w:tcW w:w="1027" w:type="dxa"/>
            <w:hideMark/>
            <w:tcPrChange w:id="446" w:author="Hoan Ng" w:date="2017-03-20T22:19:00Z">
              <w:tcPr>
                <w:tcW w:w="960" w:type="dxa"/>
                <w:hideMark/>
              </w:tcPr>
            </w:tcPrChange>
          </w:tcPr>
          <w:p w14:paraId="0797B2FD" w14:textId="77777777" w:rsidR="005F3BAC" w:rsidRPr="005F3BAC" w:rsidRDefault="005F3BAC">
            <w:pPr>
              <w:rPr>
                <w:ins w:id="447" w:author="Hoan Ng" w:date="2017-03-20T22:18:00Z"/>
                <w:b/>
                <w:bCs/>
              </w:rPr>
            </w:pPr>
            <w:ins w:id="44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49" w:author="Hoan Ng" w:date="2017-03-20T22:19:00Z">
              <w:tcPr>
                <w:tcW w:w="960" w:type="dxa"/>
                <w:hideMark/>
              </w:tcPr>
            </w:tcPrChange>
          </w:tcPr>
          <w:p w14:paraId="61BA5505" w14:textId="77777777" w:rsidR="005F3BAC" w:rsidRPr="005F3BAC" w:rsidRDefault="005F3BAC">
            <w:pPr>
              <w:rPr>
                <w:ins w:id="450" w:author="Hoan Ng" w:date="2017-03-20T22:18:00Z"/>
                <w:b/>
                <w:bCs/>
              </w:rPr>
            </w:pPr>
            <w:ins w:id="45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52" w:author="Hoan Ng" w:date="2017-03-20T22:19:00Z">
              <w:tcPr>
                <w:tcW w:w="960" w:type="dxa"/>
                <w:hideMark/>
              </w:tcPr>
            </w:tcPrChange>
          </w:tcPr>
          <w:p w14:paraId="445C9B19" w14:textId="77777777" w:rsidR="005F3BAC" w:rsidRPr="005F3BAC" w:rsidRDefault="005F3BAC">
            <w:pPr>
              <w:rPr>
                <w:ins w:id="453" w:author="Hoan Ng" w:date="2017-03-20T22:18:00Z"/>
                <w:b/>
                <w:bCs/>
              </w:rPr>
            </w:pPr>
            <w:ins w:id="45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55" w:author="Hoan Ng" w:date="2017-03-20T22:19:00Z">
              <w:tcPr>
                <w:tcW w:w="960" w:type="dxa"/>
                <w:hideMark/>
              </w:tcPr>
            </w:tcPrChange>
          </w:tcPr>
          <w:p w14:paraId="2FB6F8B5" w14:textId="77777777" w:rsidR="005F3BAC" w:rsidRPr="005F3BAC" w:rsidRDefault="005F3BAC">
            <w:pPr>
              <w:rPr>
                <w:ins w:id="456" w:author="Hoan Ng" w:date="2017-03-20T22:18:00Z"/>
                <w:b/>
                <w:bCs/>
              </w:rPr>
            </w:pPr>
            <w:ins w:id="45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A16D28F" w14:textId="77777777" w:rsidTr="005F3BAC">
        <w:tblPrEx>
          <w:tblW w:w="0" w:type="auto"/>
          <w:tblPrExChange w:id="458" w:author="Hoan Ng" w:date="2017-03-20T22:19:00Z">
            <w:tblPrEx>
              <w:tblW w:w="0" w:type="auto"/>
            </w:tblPrEx>
          </w:tblPrExChange>
        </w:tblPrEx>
        <w:trPr>
          <w:trHeight w:val="300"/>
          <w:ins w:id="459" w:author="Hoan Ng" w:date="2017-03-20T22:18:00Z"/>
          <w:trPrChange w:id="46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6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85A88AD" w14:textId="77777777" w:rsidR="005F3BAC" w:rsidRPr="005F3BAC" w:rsidRDefault="005F3BAC">
            <w:pPr>
              <w:rPr>
                <w:ins w:id="462" w:author="Hoan Ng" w:date="2017-03-20T22:18:00Z"/>
                <w:b/>
                <w:bCs/>
              </w:rPr>
            </w:pPr>
            <w:ins w:id="46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64" w:author="Hoan Ng" w:date="2017-03-20T22:19:00Z">
              <w:tcPr>
                <w:tcW w:w="3340" w:type="dxa"/>
                <w:hideMark/>
              </w:tcPr>
            </w:tcPrChange>
          </w:tcPr>
          <w:p w14:paraId="443A50A1" w14:textId="77777777" w:rsidR="005F3BAC" w:rsidRPr="005F3BAC" w:rsidRDefault="005F3BAC">
            <w:pPr>
              <w:rPr>
                <w:ins w:id="465" w:author="Hoan Ng" w:date="2017-03-20T22:18:00Z"/>
                <w:b/>
                <w:bCs/>
              </w:rPr>
            </w:pPr>
            <w:ins w:id="466" w:author="Hoan Ng" w:date="2017-03-20T22:18:00Z">
              <w:r w:rsidRPr="005F3BAC">
                <w:rPr>
                  <w:b/>
                  <w:bCs/>
                </w:rPr>
                <w:t>Tài liệu tham khảo</w:t>
              </w:r>
            </w:ins>
          </w:p>
        </w:tc>
        <w:tc>
          <w:tcPr>
            <w:tcW w:w="1027" w:type="dxa"/>
            <w:hideMark/>
            <w:tcPrChange w:id="467" w:author="Hoan Ng" w:date="2017-03-20T22:19:00Z">
              <w:tcPr>
                <w:tcW w:w="960" w:type="dxa"/>
                <w:hideMark/>
              </w:tcPr>
            </w:tcPrChange>
          </w:tcPr>
          <w:p w14:paraId="0C340D07" w14:textId="77777777" w:rsidR="005F3BAC" w:rsidRPr="005F3BAC" w:rsidRDefault="005F3BAC">
            <w:pPr>
              <w:rPr>
                <w:ins w:id="468" w:author="Hoan Ng" w:date="2017-03-20T22:18:00Z"/>
                <w:b/>
                <w:bCs/>
              </w:rPr>
            </w:pPr>
            <w:ins w:id="46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70" w:author="Hoan Ng" w:date="2017-03-20T22:19:00Z">
              <w:tcPr>
                <w:tcW w:w="960" w:type="dxa"/>
                <w:hideMark/>
              </w:tcPr>
            </w:tcPrChange>
          </w:tcPr>
          <w:p w14:paraId="43E48588" w14:textId="77777777" w:rsidR="005F3BAC" w:rsidRPr="005F3BAC" w:rsidRDefault="005F3BAC">
            <w:pPr>
              <w:rPr>
                <w:ins w:id="471" w:author="Hoan Ng" w:date="2017-03-20T22:18:00Z"/>
                <w:b/>
                <w:bCs/>
              </w:rPr>
            </w:pPr>
            <w:ins w:id="47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473" w:author="Hoan Ng" w:date="2017-03-20T22:19:00Z">
              <w:tcPr>
                <w:tcW w:w="960" w:type="dxa"/>
                <w:hideMark/>
              </w:tcPr>
            </w:tcPrChange>
          </w:tcPr>
          <w:p w14:paraId="30E390E4" w14:textId="77777777" w:rsidR="005F3BAC" w:rsidRPr="005F3BAC" w:rsidRDefault="005F3BAC">
            <w:pPr>
              <w:rPr>
                <w:ins w:id="474" w:author="Hoan Ng" w:date="2017-03-20T22:18:00Z"/>
                <w:b/>
                <w:bCs/>
              </w:rPr>
            </w:pPr>
            <w:ins w:id="47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476" w:author="Hoan Ng" w:date="2017-03-20T22:19:00Z">
              <w:tcPr>
                <w:tcW w:w="960" w:type="dxa"/>
                <w:hideMark/>
              </w:tcPr>
            </w:tcPrChange>
          </w:tcPr>
          <w:p w14:paraId="253A568B" w14:textId="77777777" w:rsidR="005F3BAC" w:rsidRPr="005F3BAC" w:rsidRDefault="005F3BAC">
            <w:pPr>
              <w:rPr>
                <w:ins w:id="477" w:author="Hoan Ng" w:date="2017-03-20T22:18:00Z"/>
                <w:b/>
                <w:bCs/>
              </w:rPr>
            </w:pPr>
            <w:ins w:id="47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1DB5002" w14:textId="77777777" w:rsidTr="005F3BAC">
        <w:tblPrEx>
          <w:tblW w:w="0" w:type="auto"/>
          <w:tblPrExChange w:id="479" w:author="Hoan Ng" w:date="2017-03-20T22:19:00Z">
            <w:tblPrEx>
              <w:tblW w:w="0" w:type="auto"/>
            </w:tblPrEx>
          </w:tblPrExChange>
        </w:tblPrEx>
        <w:trPr>
          <w:trHeight w:val="300"/>
          <w:ins w:id="480" w:author="Hoan Ng" w:date="2017-03-20T22:18:00Z"/>
          <w:trPrChange w:id="481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482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68989D66" w14:textId="77777777" w:rsidR="005F3BAC" w:rsidRPr="005F3BAC" w:rsidRDefault="005F3BAC">
            <w:pPr>
              <w:rPr>
                <w:ins w:id="483" w:author="Hoan Ng" w:date="2017-03-20T22:18:00Z"/>
                <w:b/>
                <w:bCs/>
              </w:rPr>
            </w:pPr>
            <w:ins w:id="484" w:author="Hoan Ng" w:date="2017-03-20T22:18:00Z">
              <w:r w:rsidRPr="005F3BAC">
                <w:rPr>
                  <w:b/>
                  <w:bCs/>
                </w:rPr>
                <w:t>II. LẬP TRÌNH</w:t>
              </w:r>
            </w:ins>
          </w:p>
        </w:tc>
      </w:tr>
      <w:tr w:rsidR="005F3BAC" w:rsidRPr="005F3BAC" w14:paraId="44C350E3" w14:textId="77777777" w:rsidTr="005F3BAC">
        <w:tblPrEx>
          <w:tblW w:w="0" w:type="auto"/>
          <w:tblPrExChange w:id="485" w:author="Hoan Ng" w:date="2017-03-20T22:19:00Z">
            <w:tblPrEx>
              <w:tblW w:w="0" w:type="auto"/>
            </w:tblPrEx>
          </w:tblPrExChange>
        </w:tblPrEx>
        <w:trPr>
          <w:trHeight w:val="300"/>
          <w:ins w:id="486" w:author="Hoan Ng" w:date="2017-03-20T22:18:00Z"/>
          <w:trPrChange w:id="48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8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5994388" w14:textId="77777777" w:rsidR="005F3BAC" w:rsidRPr="005F3BAC" w:rsidRDefault="005F3BAC">
            <w:pPr>
              <w:rPr>
                <w:ins w:id="489" w:author="Hoan Ng" w:date="2017-03-20T22:18:00Z"/>
                <w:b/>
                <w:bCs/>
              </w:rPr>
            </w:pPr>
            <w:ins w:id="49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491" w:author="Hoan Ng" w:date="2017-03-20T22:19:00Z">
              <w:tcPr>
                <w:tcW w:w="3340" w:type="dxa"/>
                <w:hideMark/>
              </w:tcPr>
            </w:tcPrChange>
          </w:tcPr>
          <w:p w14:paraId="33C073FA" w14:textId="77777777" w:rsidR="005F3BAC" w:rsidRPr="005F3BAC" w:rsidRDefault="005F3BAC" w:rsidP="005F3BAC">
            <w:pPr>
              <w:rPr>
                <w:ins w:id="492" w:author="Hoan Ng" w:date="2017-03-20T22:18:00Z"/>
                <w:b/>
                <w:bCs/>
              </w:rPr>
            </w:pPr>
            <w:ins w:id="493" w:author="Hoan Ng" w:date="2017-03-20T22:18:00Z">
              <w:r w:rsidRPr="005F3BAC">
                <w:rPr>
                  <w:b/>
                  <w:bCs/>
                </w:rPr>
                <w:t>Module 1</w:t>
              </w:r>
            </w:ins>
          </w:p>
        </w:tc>
        <w:tc>
          <w:tcPr>
            <w:tcW w:w="1027" w:type="dxa"/>
            <w:hideMark/>
            <w:tcPrChange w:id="494" w:author="Hoan Ng" w:date="2017-03-20T22:19:00Z">
              <w:tcPr>
                <w:tcW w:w="960" w:type="dxa"/>
                <w:hideMark/>
              </w:tcPr>
            </w:tcPrChange>
          </w:tcPr>
          <w:p w14:paraId="792E00CE" w14:textId="77777777" w:rsidR="005F3BAC" w:rsidRPr="005F3BAC" w:rsidRDefault="005F3BAC">
            <w:pPr>
              <w:rPr>
                <w:ins w:id="495" w:author="Hoan Ng" w:date="2017-03-20T22:18:00Z"/>
                <w:b/>
                <w:bCs/>
              </w:rPr>
            </w:pPr>
            <w:ins w:id="49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497" w:author="Hoan Ng" w:date="2017-03-20T22:19:00Z">
              <w:tcPr>
                <w:tcW w:w="960" w:type="dxa"/>
                <w:hideMark/>
              </w:tcPr>
            </w:tcPrChange>
          </w:tcPr>
          <w:p w14:paraId="74E1C782" w14:textId="77777777" w:rsidR="005F3BAC" w:rsidRPr="005F3BAC" w:rsidRDefault="005F3BAC">
            <w:pPr>
              <w:rPr>
                <w:ins w:id="498" w:author="Hoan Ng" w:date="2017-03-20T22:18:00Z"/>
                <w:b/>
                <w:bCs/>
              </w:rPr>
            </w:pPr>
            <w:ins w:id="49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00" w:author="Hoan Ng" w:date="2017-03-20T22:19:00Z">
              <w:tcPr>
                <w:tcW w:w="960" w:type="dxa"/>
                <w:hideMark/>
              </w:tcPr>
            </w:tcPrChange>
          </w:tcPr>
          <w:p w14:paraId="14AFBCFE" w14:textId="77777777" w:rsidR="005F3BAC" w:rsidRPr="005F3BAC" w:rsidRDefault="005F3BAC">
            <w:pPr>
              <w:rPr>
                <w:ins w:id="501" w:author="Hoan Ng" w:date="2017-03-20T22:18:00Z"/>
                <w:b/>
                <w:bCs/>
              </w:rPr>
            </w:pPr>
            <w:ins w:id="50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03" w:author="Hoan Ng" w:date="2017-03-20T22:19:00Z">
              <w:tcPr>
                <w:tcW w:w="960" w:type="dxa"/>
                <w:hideMark/>
              </w:tcPr>
            </w:tcPrChange>
          </w:tcPr>
          <w:p w14:paraId="34F20C01" w14:textId="77777777" w:rsidR="005F3BAC" w:rsidRPr="005F3BAC" w:rsidRDefault="005F3BAC">
            <w:pPr>
              <w:rPr>
                <w:ins w:id="504" w:author="Hoan Ng" w:date="2017-03-20T22:18:00Z"/>
                <w:b/>
                <w:bCs/>
              </w:rPr>
            </w:pPr>
            <w:ins w:id="50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F2EAA27" w14:textId="77777777" w:rsidTr="005F3BAC">
        <w:tblPrEx>
          <w:tblW w:w="0" w:type="auto"/>
          <w:tblPrExChange w:id="506" w:author="Hoan Ng" w:date="2017-03-20T22:19:00Z">
            <w:tblPrEx>
              <w:tblW w:w="0" w:type="auto"/>
            </w:tblPrEx>
          </w:tblPrExChange>
        </w:tblPrEx>
        <w:trPr>
          <w:trHeight w:val="300"/>
          <w:ins w:id="507" w:author="Hoan Ng" w:date="2017-03-20T22:18:00Z"/>
          <w:trPrChange w:id="50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0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2FC18" w14:textId="77777777" w:rsidR="005F3BAC" w:rsidRPr="005F3BAC" w:rsidRDefault="005F3BAC">
            <w:pPr>
              <w:rPr>
                <w:ins w:id="510" w:author="Hoan Ng" w:date="2017-03-20T22:18:00Z"/>
                <w:b/>
                <w:bCs/>
              </w:rPr>
            </w:pPr>
            <w:ins w:id="51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12" w:author="Hoan Ng" w:date="2017-03-20T22:19:00Z">
              <w:tcPr>
                <w:tcW w:w="3340" w:type="dxa"/>
                <w:hideMark/>
              </w:tcPr>
            </w:tcPrChange>
          </w:tcPr>
          <w:p w14:paraId="518DE036" w14:textId="77777777" w:rsidR="005F3BAC" w:rsidRPr="005F3BAC" w:rsidRDefault="005F3BAC" w:rsidP="005F3BAC">
            <w:pPr>
              <w:rPr>
                <w:ins w:id="513" w:author="Hoan Ng" w:date="2017-03-20T22:18:00Z"/>
                <w:b/>
                <w:bCs/>
              </w:rPr>
            </w:pPr>
            <w:ins w:id="514" w:author="Hoan Ng" w:date="2017-03-20T22:18:00Z">
              <w:r w:rsidRPr="005F3BAC">
                <w:rPr>
                  <w:b/>
                  <w:bCs/>
                </w:rPr>
                <w:t>Module 2</w:t>
              </w:r>
            </w:ins>
          </w:p>
        </w:tc>
        <w:tc>
          <w:tcPr>
            <w:tcW w:w="1027" w:type="dxa"/>
            <w:hideMark/>
            <w:tcPrChange w:id="515" w:author="Hoan Ng" w:date="2017-03-20T22:19:00Z">
              <w:tcPr>
                <w:tcW w:w="960" w:type="dxa"/>
                <w:hideMark/>
              </w:tcPr>
            </w:tcPrChange>
          </w:tcPr>
          <w:p w14:paraId="4ADF59FF" w14:textId="77777777" w:rsidR="005F3BAC" w:rsidRPr="005F3BAC" w:rsidRDefault="005F3BAC">
            <w:pPr>
              <w:rPr>
                <w:ins w:id="516" w:author="Hoan Ng" w:date="2017-03-20T22:18:00Z"/>
                <w:b/>
                <w:bCs/>
              </w:rPr>
            </w:pPr>
            <w:ins w:id="51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18" w:author="Hoan Ng" w:date="2017-03-20T22:19:00Z">
              <w:tcPr>
                <w:tcW w:w="960" w:type="dxa"/>
                <w:hideMark/>
              </w:tcPr>
            </w:tcPrChange>
          </w:tcPr>
          <w:p w14:paraId="758C786E" w14:textId="77777777" w:rsidR="005F3BAC" w:rsidRPr="005F3BAC" w:rsidRDefault="005F3BAC">
            <w:pPr>
              <w:rPr>
                <w:ins w:id="519" w:author="Hoan Ng" w:date="2017-03-20T22:18:00Z"/>
                <w:b/>
                <w:bCs/>
              </w:rPr>
            </w:pPr>
            <w:ins w:id="52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21" w:author="Hoan Ng" w:date="2017-03-20T22:19:00Z">
              <w:tcPr>
                <w:tcW w:w="960" w:type="dxa"/>
                <w:hideMark/>
              </w:tcPr>
            </w:tcPrChange>
          </w:tcPr>
          <w:p w14:paraId="28F50A46" w14:textId="77777777" w:rsidR="005F3BAC" w:rsidRPr="005F3BAC" w:rsidRDefault="005F3BAC">
            <w:pPr>
              <w:rPr>
                <w:ins w:id="522" w:author="Hoan Ng" w:date="2017-03-20T22:18:00Z"/>
                <w:b/>
                <w:bCs/>
              </w:rPr>
            </w:pPr>
            <w:ins w:id="52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24" w:author="Hoan Ng" w:date="2017-03-20T22:19:00Z">
              <w:tcPr>
                <w:tcW w:w="960" w:type="dxa"/>
                <w:hideMark/>
              </w:tcPr>
            </w:tcPrChange>
          </w:tcPr>
          <w:p w14:paraId="5B97F213" w14:textId="77777777" w:rsidR="005F3BAC" w:rsidRPr="005F3BAC" w:rsidRDefault="005F3BAC">
            <w:pPr>
              <w:rPr>
                <w:ins w:id="525" w:author="Hoan Ng" w:date="2017-03-20T22:18:00Z"/>
                <w:b/>
                <w:bCs/>
              </w:rPr>
            </w:pPr>
            <w:ins w:id="52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73218E5F" w14:textId="77777777" w:rsidTr="005F3BAC">
        <w:tblPrEx>
          <w:tblW w:w="0" w:type="auto"/>
          <w:tblPrExChange w:id="527" w:author="Hoan Ng" w:date="2017-03-20T22:19:00Z">
            <w:tblPrEx>
              <w:tblW w:w="0" w:type="auto"/>
            </w:tblPrEx>
          </w:tblPrExChange>
        </w:tblPrEx>
        <w:trPr>
          <w:trHeight w:val="300"/>
          <w:ins w:id="528" w:author="Hoan Ng" w:date="2017-03-20T22:18:00Z"/>
          <w:trPrChange w:id="52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3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C427F8B" w14:textId="77777777" w:rsidR="005F3BAC" w:rsidRPr="005F3BAC" w:rsidRDefault="005F3BAC">
            <w:pPr>
              <w:rPr>
                <w:ins w:id="531" w:author="Hoan Ng" w:date="2017-03-20T22:18:00Z"/>
                <w:b/>
                <w:bCs/>
              </w:rPr>
            </w:pPr>
            <w:ins w:id="53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33" w:author="Hoan Ng" w:date="2017-03-20T22:19:00Z">
              <w:tcPr>
                <w:tcW w:w="3340" w:type="dxa"/>
                <w:hideMark/>
              </w:tcPr>
            </w:tcPrChange>
          </w:tcPr>
          <w:p w14:paraId="4E23EE8E" w14:textId="77777777" w:rsidR="005F3BAC" w:rsidRPr="005F3BAC" w:rsidRDefault="005F3BAC" w:rsidP="005F3BAC">
            <w:pPr>
              <w:rPr>
                <w:ins w:id="534" w:author="Hoan Ng" w:date="2017-03-20T22:18:00Z"/>
                <w:b/>
                <w:bCs/>
              </w:rPr>
            </w:pPr>
            <w:ins w:id="535" w:author="Hoan Ng" w:date="2017-03-20T22:18:00Z">
              <w:r w:rsidRPr="005F3BAC">
                <w:rPr>
                  <w:b/>
                  <w:bCs/>
                </w:rPr>
                <w:t>Module 3</w:t>
              </w:r>
            </w:ins>
          </w:p>
        </w:tc>
        <w:tc>
          <w:tcPr>
            <w:tcW w:w="1027" w:type="dxa"/>
            <w:hideMark/>
            <w:tcPrChange w:id="536" w:author="Hoan Ng" w:date="2017-03-20T22:19:00Z">
              <w:tcPr>
                <w:tcW w:w="960" w:type="dxa"/>
                <w:hideMark/>
              </w:tcPr>
            </w:tcPrChange>
          </w:tcPr>
          <w:p w14:paraId="5383AF8D" w14:textId="77777777" w:rsidR="005F3BAC" w:rsidRPr="005F3BAC" w:rsidRDefault="005F3BAC">
            <w:pPr>
              <w:rPr>
                <w:ins w:id="537" w:author="Hoan Ng" w:date="2017-03-20T22:18:00Z"/>
                <w:b/>
                <w:bCs/>
              </w:rPr>
            </w:pPr>
            <w:ins w:id="53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39" w:author="Hoan Ng" w:date="2017-03-20T22:19:00Z">
              <w:tcPr>
                <w:tcW w:w="960" w:type="dxa"/>
                <w:hideMark/>
              </w:tcPr>
            </w:tcPrChange>
          </w:tcPr>
          <w:p w14:paraId="7DF298A0" w14:textId="77777777" w:rsidR="005F3BAC" w:rsidRPr="005F3BAC" w:rsidRDefault="005F3BAC">
            <w:pPr>
              <w:rPr>
                <w:ins w:id="540" w:author="Hoan Ng" w:date="2017-03-20T22:18:00Z"/>
                <w:b/>
                <w:bCs/>
              </w:rPr>
            </w:pPr>
            <w:ins w:id="54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42" w:author="Hoan Ng" w:date="2017-03-20T22:19:00Z">
              <w:tcPr>
                <w:tcW w:w="960" w:type="dxa"/>
                <w:hideMark/>
              </w:tcPr>
            </w:tcPrChange>
          </w:tcPr>
          <w:p w14:paraId="5ED61B3F" w14:textId="77777777" w:rsidR="005F3BAC" w:rsidRPr="005F3BAC" w:rsidRDefault="005F3BAC">
            <w:pPr>
              <w:rPr>
                <w:ins w:id="543" w:author="Hoan Ng" w:date="2017-03-20T22:18:00Z"/>
                <w:b/>
                <w:bCs/>
              </w:rPr>
            </w:pPr>
            <w:ins w:id="54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45" w:author="Hoan Ng" w:date="2017-03-20T22:19:00Z">
              <w:tcPr>
                <w:tcW w:w="960" w:type="dxa"/>
                <w:hideMark/>
              </w:tcPr>
            </w:tcPrChange>
          </w:tcPr>
          <w:p w14:paraId="56E03A18" w14:textId="77777777" w:rsidR="005F3BAC" w:rsidRPr="005F3BAC" w:rsidRDefault="005F3BAC">
            <w:pPr>
              <w:rPr>
                <w:ins w:id="546" w:author="Hoan Ng" w:date="2017-03-20T22:18:00Z"/>
                <w:b/>
                <w:bCs/>
              </w:rPr>
            </w:pPr>
            <w:ins w:id="54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71CA57DB" w14:textId="77777777" w:rsidTr="005F3BAC">
        <w:tblPrEx>
          <w:tblW w:w="0" w:type="auto"/>
          <w:tblPrExChange w:id="548" w:author="Hoan Ng" w:date="2017-03-20T22:19:00Z">
            <w:tblPrEx>
              <w:tblW w:w="0" w:type="auto"/>
            </w:tblPrEx>
          </w:tblPrExChange>
        </w:tblPrEx>
        <w:trPr>
          <w:trHeight w:val="300"/>
          <w:ins w:id="549" w:author="Hoan Ng" w:date="2017-03-20T22:18:00Z"/>
          <w:trPrChange w:id="55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5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95FC2AD" w14:textId="77777777" w:rsidR="005F3BAC" w:rsidRPr="005F3BAC" w:rsidRDefault="005F3BAC">
            <w:pPr>
              <w:rPr>
                <w:ins w:id="552" w:author="Hoan Ng" w:date="2017-03-20T22:18:00Z"/>
                <w:b/>
                <w:bCs/>
              </w:rPr>
            </w:pPr>
            <w:ins w:id="55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54" w:author="Hoan Ng" w:date="2017-03-20T22:19:00Z">
              <w:tcPr>
                <w:tcW w:w="3340" w:type="dxa"/>
                <w:hideMark/>
              </w:tcPr>
            </w:tcPrChange>
          </w:tcPr>
          <w:p w14:paraId="19BC63E8" w14:textId="77777777" w:rsidR="005F3BAC" w:rsidRPr="005F3BAC" w:rsidRDefault="005F3BAC" w:rsidP="005F3BAC">
            <w:pPr>
              <w:rPr>
                <w:ins w:id="555" w:author="Hoan Ng" w:date="2017-03-20T22:18:00Z"/>
                <w:b/>
                <w:bCs/>
              </w:rPr>
            </w:pPr>
            <w:ins w:id="556" w:author="Hoan Ng" w:date="2017-03-20T22:18:00Z">
              <w:r w:rsidRPr="005F3BAC">
                <w:rPr>
                  <w:b/>
                  <w:bCs/>
                </w:rPr>
                <w:t>Module …</w:t>
              </w:r>
            </w:ins>
          </w:p>
        </w:tc>
        <w:tc>
          <w:tcPr>
            <w:tcW w:w="1027" w:type="dxa"/>
            <w:hideMark/>
            <w:tcPrChange w:id="557" w:author="Hoan Ng" w:date="2017-03-20T22:19:00Z">
              <w:tcPr>
                <w:tcW w:w="960" w:type="dxa"/>
                <w:hideMark/>
              </w:tcPr>
            </w:tcPrChange>
          </w:tcPr>
          <w:p w14:paraId="6B5174D3" w14:textId="77777777" w:rsidR="005F3BAC" w:rsidRPr="005F3BAC" w:rsidRDefault="005F3BAC">
            <w:pPr>
              <w:rPr>
                <w:ins w:id="558" w:author="Hoan Ng" w:date="2017-03-20T22:18:00Z"/>
                <w:b/>
                <w:bCs/>
              </w:rPr>
            </w:pPr>
            <w:ins w:id="55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60" w:author="Hoan Ng" w:date="2017-03-20T22:19:00Z">
              <w:tcPr>
                <w:tcW w:w="960" w:type="dxa"/>
                <w:hideMark/>
              </w:tcPr>
            </w:tcPrChange>
          </w:tcPr>
          <w:p w14:paraId="2EFBAFAD" w14:textId="77777777" w:rsidR="005F3BAC" w:rsidRPr="005F3BAC" w:rsidRDefault="005F3BAC">
            <w:pPr>
              <w:rPr>
                <w:ins w:id="561" w:author="Hoan Ng" w:date="2017-03-20T22:18:00Z"/>
                <w:b/>
                <w:bCs/>
              </w:rPr>
            </w:pPr>
            <w:ins w:id="56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63" w:author="Hoan Ng" w:date="2017-03-20T22:19:00Z">
              <w:tcPr>
                <w:tcW w:w="960" w:type="dxa"/>
                <w:hideMark/>
              </w:tcPr>
            </w:tcPrChange>
          </w:tcPr>
          <w:p w14:paraId="088F3E6B" w14:textId="77777777" w:rsidR="005F3BAC" w:rsidRPr="005F3BAC" w:rsidRDefault="005F3BAC">
            <w:pPr>
              <w:rPr>
                <w:ins w:id="564" w:author="Hoan Ng" w:date="2017-03-20T22:18:00Z"/>
                <w:b/>
                <w:bCs/>
              </w:rPr>
            </w:pPr>
            <w:ins w:id="56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66" w:author="Hoan Ng" w:date="2017-03-20T22:19:00Z">
              <w:tcPr>
                <w:tcW w:w="960" w:type="dxa"/>
                <w:hideMark/>
              </w:tcPr>
            </w:tcPrChange>
          </w:tcPr>
          <w:p w14:paraId="7A5A35AE" w14:textId="77777777" w:rsidR="005F3BAC" w:rsidRPr="005F3BAC" w:rsidRDefault="005F3BAC">
            <w:pPr>
              <w:rPr>
                <w:ins w:id="567" w:author="Hoan Ng" w:date="2017-03-20T22:18:00Z"/>
                <w:b/>
                <w:bCs/>
              </w:rPr>
            </w:pPr>
            <w:ins w:id="56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BC2FD04" w14:textId="77777777" w:rsidTr="005F3BAC">
        <w:tblPrEx>
          <w:tblW w:w="0" w:type="auto"/>
          <w:tblPrExChange w:id="569" w:author="Hoan Ng" w:date="2017-03-20T22:19:00Z">
            <w:tblPrEx>
              <w:tblW w:w="0" w:type="auto"/>
            </w:tblPrEx>
          </w:tblPrExChange>
        </w:tblPrEx>
        <w:trPr>
          <w:trHeight w:val="300"/>
          <w:ins w:id="570" w:author="Hoan Ng" w:date="2017-03-20T22:18:00Z"/>
          <w:trPrChange w:id="571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572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7A99724D" w14:textId="77777777" w:rsidR="005F3BAC" w:rsidRPr="005F3BAC" w:rsidRDefault="005F3BAC">
            <w:pPr>
              <w:rPr>
                <w:ins w:id="573" w:author="Hoan Ng" w:date="2017-03-20T22:18:00Z"/>
                <w:b/>
                <w:bCs/>
              </w:rPr>
            </w:pPr>
            <w:ins w:id="574" w:author="Hoan Ng" w:date="2017-03-20T22:18:00Z">
              <w:r w:rsidRPr="005F3BAC">
                <w:rPr>
                  <w:b/>
                  <w:bCs/>
                </w:rPr>
                <w:t>III. KIỂM THỬ</w:t>
              </w:r>
            </w:ins>
          </w:p>
        </w:tc>
      </w:tr>
      <w:tr w:rsidR="005F3BAC" w:rsidRPr="005F3BAC" w14:paraId="027CD017" w14:textId="77777777" w:rsidTr="005F3BAC">
        <w:tblPrEx>
          <w:tblW w:w="0" w:type="auto"/>
          <w:tblPrExChange w:id="575" w:author="Hoan Ng" w:date="2017-03-20T22:19:00Z">
            <w:tblPrEx>
              <w:tblW w:w="0" w:type="auto"/>
            </w:tblPrEx>
          </w:tblPrExChange>
        </w:tblPrEx>
        <w:trPr>
          <w:trHeight w:val="300"/>
          <w:ins w:id="576" w:author="Hoan Ng" w:date="2017-03-20T22:18:00Z"/>
          <w:trPrChange w:id="57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7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7164D6" w14:textId="77777777" w:rsidR="005F3BAC" w:rsidRPr="005F3BAC" w:rsidRDefault="005F3BAC">
            <w:pPr>
              <w:rPr>
                <w:ins w:id="579" w:author="Hoan Ng" w:date="2017-03-20T22:18:00Z"/>
                <w:b/>
                <w:bCs/>
              </w:rPr>
            </w:pPr>
            <w:ins w:id="58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581" w:author="Hoan Ng" w:date="2017-03-20T22:19:00Z">
              <w:tcPr>
                <w:tcW w:w="3340" w:type="dxa"/>
                <w:hideMark/>
              </w:tcPr>
            </w:tcPrChange>
          </w:tcPr>
          <w:p w14:paraId="43362C40" w14:textId="77777777" w:rsidR="005F3BAC" w:rsidRPr="005F3BAC" w:rsidRDefault="005F3BAC" w:rsidP="005F3BAC">
            <w:pPr>
              <w:rPr>
                <w:ins w:id="582" w:author="Hoan Ng" w:date="2017-03-20T22:18:00Z"/>
                <w:b/>
                <w:bCs/>
              </w:rPr>
            </w:pPr>
            <w:ins w:id="583" w:author="Hoan Ng" w:date="2017-03-20T22:18:00Z">
              <w:r w:rsidRPr="005F3BAC">
                <w:rPr>
                  <w:b/>
                  <w:bCs/>
                </w:rPr>
                <w:t>Module 1</w:t>
              </w:r>
            </w:ins>
          </w:p>
        </w:tc>
        <w:tc>
          <w:tcPr>
            <w:tcW w:w="1027" w:type="dxa"/>
            <w:hideMark/>
            <w:tcPrChange w:id="584" w:author="Hoan Ng" w:date="2017-03-20T22:19:00Z">
              <w:tcPr>
                <w:tcW w:w="960" w:type="dxa"/>
                <w:hideMark/>
              </w:tcPr>
            </w:tcPrChange>
          </w:tcPr>
          <w:p w14:paraId="104C6A2C" w14:textId="77777777" w:rsidR="005F3BAC" w:rsidRPr="005F3BAC" w:rsidRDefault="005F3BAC">
            <w:pPr>
              <w:rPr>
                <w:ins w:id="585" w:author="Hoan Ng" w:date="2017-03-20T22:18:00Z"/>
                <w:b/>
                <w:bCs/>
              </w:rPr>
            </w:pPr>
            <w:ins w:id="58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587" w:author="Hoan Ng" w:date="2017-03-20T22:19:00Z">
              <w:tcPr>
                <w:tcW w:w="960" w:type="dxa"/>
                <w:hideMark/>
              </w:tcPr>
            </w:tcPrChange>
          </w:tcPr>
          <w:p w14:paraId="5E91C212" w14:textId="77777777" w:rsidR="005F3BAC" w:rsidRPr="005F3BAC" w:rsidRDefault="005F3BAC">
            <w:pPr>
              <w:rPr>
                <w:ins w:id="588" w:author="Hoan Ng" w:date="2017-03-20T22:18:00Z"/>
                <w:b/>
                <w:bCs/>
              </w:rPr>
            </w:pPr>
            <w:ins w:id="58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590" w:author="Hoan Ng" w:date="2017-03-20T22:19:00Z">
              <w:tcPr>
                <w:tcW w:w="960" w:type="dxa"/>
                <w:hideMark/>
              </w:tcPr>
            </w:tcPrChange>
          </w:tcPr>
          <w:p w14:paraId="18CF0D33" w14:textId="77777777" w:rsidR="005F3BAC" w:rsidRPr="005F3BAC" w:rsidRDefault="005F3BAC">
            <w:pPr>
              <w:rPr>
                <w:ins w:id="591" w:author="Hoan Ng" w:date="2017-03-20T22:18:00Z"/>
                <w:b/>
                <w:bCs/>
              </w:rPr>
            </w:pPr>
            <w:ins w:id="59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593" w:author="Hoan Ng" w:date="2017-03-20T22:19:00Z">
              <w:tcPr>
                <w:tcW w:w="960" w:type="dxa"/>
                <w:hideMark/>
              </w:tcPr>
            </w:tcPrChange>
          </w:tcPr>
          <w:p w14:paraId="5A3A1D24" w14:textId="77777777" w:rsidR="005F3BAC" w:rsidRPr="005F3BAC" w:rsidRDefault="005F3BAC">
            <w:pPr>
              <w:rPr>
                <w:ins w:id="594" w:author="Hoan Ng" w:date="2017-03-20T22:18:00Z"/>
                <w:b/>
                <w:bCs/>
              </w:rPr>
            </w:pPr>
            <w:ins w:id="59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00826EA7" w14:textId="77777777" w:rsidTr="005F3BAC">
        <w:tblPrEx>
          <w:tblW w:w="0" w:type="auto"/>
          <w:tblPrExChange w:id="596" w:author="Hoan Ng" w:date="2017-03-20T22:19:00Z">
            <w:tblPrEx>
              <w:tblW w:w="0" w:type="auto"/>
            </w:tblPrEx>
          </w:tblPrExChange>
        </w:tblPrEx>
        <w:trPr>
          <w:trHeight w:val="300"/>
          <w:ins w:id="597" w:author="Hoan Ng" w:date="2017-03-20T22:18:00Z"/>
          <w:trPrChange w:id="59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9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947A5F3" w14:textId="77777777" w:rsidR="005F3BAC" w:rsidRPr="005F3BAC" w:rsidRDefault="005F3BAC">
            <w:pPr>
              <w:rPr>
                <w:ins w:id="600" w:author="Hoan Ng" w:date="2017-03-20T22:18:00Z"/>
                <w:b/>
                <w:bCs/>
              </w:rPr>
            </w:pPr>
            <w:ins w:id="60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02" w:author="Hoan Ng" w:date="2017-03-20T22:19:00Z">
              <w:tcPr>
                <w:tcW w:w="3340" w:type="dxa"/>
                <w:hideMark/>
              </w:tcPr>
            </w:tcPrChange>
          </w:tcPr>
          <w:p w14:paraId="1CB61979" w14:textId="77777777" w:rsidR="005F3BAC" w:rsidRPr="005F3BAC" w:rsidRDefault="005F3BAC" w:rsidP="005F3BAC">
            <w:pPr>
              <w:rPr>
                <w:ins w:id="603" w:author="Hoan Ng" w:date="2017-03-20T22:18:00Z"/>
                <w:b/>
                <w:bCs/>
              </w:rPr>
            </w:pPr>
            <w:ins w:id="604" w:author="Hoan Ng" w:date="2017-03-20T22:18:00Z">
              <w:r w:rsidRPr="005F3BAC">
                <w:rPr>
                  <w:b/>
                  <w:bCs/>
                </w:rPr>
                <w:t>Module 2</w:t>
              </w:r>
            </w:ins>
          </w:p>
        </w:tc>
        <w:tc>
          <w:tcPr>
            <w:tcW w:w="1027" w:type="dxa"/>
            <w:hideMark/>
            <w:tcPrChange w:id="605" w:author="Hoan Ng" w:date="2017-03-20T22:19:00Z">
              <w:tcPr>
                <w:tcW w:w="960" w:type="dxa"/>
                <w:hideMark/>
              </w:tcPr>
            </w:tcPrChange>
          </w:tcPr>
          <w:p w14:paraId="10FBF84A" w14:textId="77777777" w:rsidR="005F3BAC" w:rsidRPr="005F3BAC" w:rsidRDefault="005F3BAC">
            <w:pPr>
              <w:rPr>
                <w:ins w:id="606" w:author="Hoan Ng" w:date="2017-03-20T22:18:00Z"/>
                <w:b/>
                <w:bCs/>
              </w:rPr>
            </w:pPr>
            <w:ins w:id="60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08" w:author="Hoan Ng" w:date="2017-03-20T22:19:00Z">
              <w:tcPr>
                <w:tcW w:w="960" w:type="dxa"/>
                <w:hideMark/>
              </w:tcPr>
            </w:tcPrChange>
          </w:tcPr>
          <w:p w14:paraId="2D70E219" w14:textId="77777777" w:rsidR="005F3BAC" w:rsidRPr="005F3BAC" w:rsidRDefault="005F3BAC">
            <w:pPr>
              <w:rPr>
                <w:ins w:id="609" w:author="Hoan Ng" w:date="2017-03-20T22:18:00Z"/>
                <w:b/>
                <w:bCs/>
              </w:rPr>
            </w:pPr>
            <w:ins w:id="61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11" w:author="Hoan Ng" w:date="2017-03-20T22:19:00Z">
              <w:tcPr>
                <w:tcW w:w="960" w:type="dxa"/>
                <w:hideMark/>
              </w:tcPr>
            </w:tcPrChange>
          </w:tcPr>
          <w:p w14:paraId="5E9EA58B" w14:textId="77777777" w:rsidR="005F3BAC" w:rsidRPr="005F3BAC" w:rsidRDefault="005F3BAC">
            <w:pPr>
              <w:rPr>
                <w:ins w:id="612" w:author="Hoan Ng" w:date="2017-03-20T22:18:00Z"/>
                <w:b/>
                <w:bCs/>
              </w:rPr>
            </w:pPr>
            <w:ins w:id="61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14" w:author="Hoan Ng" w:date="2017-03-20T22:19:00Z">
              <w:tcPr>
                <w:tcW w:w="960" w:type="dxa"/>
                <w:hideMark/>
              </w:tcPr>
            </w:tcPrChange>
          </w:tcPr>
          <w:p w14:paraId="0741C07F" w14:textId="77777777" w:rsidR="005F3BAC" w:rsidRPr="005F3BAC" w:rsidRDefault="005F3BAC">
            <w:pPr>
              <w:rPr>
                <w:ins w:id="615" w:author="Hoan Ng" w:date="2017-03-20T22:18:00Z"/>
                <w:b/>
                <w:bCs/>
              </w:rPr>
            </w:pPr>
            <w:ins w:id="61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1DC933D5" w14:textId="77777777" w:rsidTr="005F3BAC">
        <w:tblPrEx>
          <w:tblW w:w="0" w:type="auto"/>
          <w:tblPrExChange w:id="617" w:author="Hoan Ng" w:date="2017-03-20T22:19:00Z">
            <w:tblPrEx>
              <w:tblW w:w="0" w:type="auto"/>
            </w:tblPrEx>
          </w:tblPrExChange>
        </w:tblPrEx>
        <w:trPr>
          <w:trHeight w:val="300"/>
          <w:ins w:id="618" w:author="Hoan Ng" w:date="2017-03-20T22:18:00Z"/>
          <w:trPrChange w:id="61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2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6DBBE15" w14:textId="77777777" w:rsidR="005F3BAC" w:rsidRPr="005F3BAC" w:rsidRDefault="005F3BAC">
            <w:pPr>
              <w:rPr>
                <w:ins w:id="621" w:author="Hoan Ng" w:date="2017-03-20T22:18:00Z"/>
                <w:b/>
                <w:bCs/>
              </w:rPr>
            </w:pPr>
            <w:ins w:id="622" w:author="Hoan Ng" w:date="2017-03-20T22:18:00Z">
              <w:r w:rsidRPr="005F3BAC">
                <w:rPr>
                  <w:b/>
                  <w:bCs/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  <w:tcPrChange w:id="623" w:author="Hoan Ng" w:date="2017-03-20T22:19:00Z">
              <w:tcPr>
                <w:tcW w:w="3340" w:type="dxa"/>
                <w:hideMark/>
              </w:tcPr>
            </w:tcPrChange>
          </w:tcPr>
          <w:p w14:paraId="5717F50F" w14:textId="77777777" w:rsidR="005F3BAC" w:rsidRPr="005F3BAC" w:rsidRDefault="005F3BAC" w:rsidP="005F3BAC">
            <w:pPr>
              <w:rPr>
                <w:ins w:id="624" w:author="Hoan Ng" w:date="2017-03-20T22:18:00Z"/>
                <w:b/>
                <w:bCs/>
              </w:rPr>
            </w:pPr>
            <w:ins w:id="625" w:author="Hoan Ng" w:date="2017-03-20T22:18:00Z">
              <w:r w:rsidRPr="005F3BAC">
                <w:rPr>
                  <w:b/>
                  <w:bCs/>
                </w:rPr>
                <w:t>Module 3</w:t>
              </w:r>
            </w:ins>
          </w:p>
        </w:tc>
        <w:tc>
          <w:tcPr>
            <w:tcW w:w="1027" w:type="dxa"/>
            <w:hideMark/>
            <w:tcPrChange w:id="626" w:author="Hoan Ng" w:date="2017-03-20T22:19:00Z">
              <w:tcPr>
                <w:tcW w:w="960" w:type="dxa"/>
                <w:hideMark/>
              </w:tcPr>
            </w:tcPrChange>
          </w:tcPr>
          <w:p w14:paraId="4D212617" w14:textId="77777777" w:rsidR="005F3BAC" w:rsidRPr="005F3BAC" w:rsidRDefault="005F3BAC">
            <w:pPr>
              <w:rPr>
                <w:ins w:id="627" w:author="Hoan Ng" w:date="2017-03-20T22:18:00Z"/>
                <w:b/>
                <w:bCs/>
              </w:rPr>
            </w:pPr>
            <w:ins w:id="62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29" w:author="Hoan Ng" w:date="2017-03-20T22:19:00Z">
              <w:tcPr>
                <w:tcW w:w="960" w:type="dxa"/>
                <w:hideMark/>
              </w:tcPr>
            </w:tcPrChange>
          </w:tcPr>
          <w:p w14:paraId="0BBF163A" w14:textId="77777777" w:rsidR="005F3BAC" w:rsidRPr="005F3BAC" w:rsidRDefault="005F3BAC">
            <w:pPr>
              <w:rPr>
                <w:ins w:id="630" w:author="Hoan Ng" w:date="2017-03-20T22:18:00Z"/>
                <w:b/>
                <w:bCs/>
              </w:rPr>
            </w:pPr>
            <w:ins w:id="63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32" w:author="Hoan Ng" w:date="2017-03-20T22:19:00Z">
              <w:tcPr>
                <w:tcW w:w="960" w:type="dxa"/>
                <w:hideMark/>
              </w:tcPr>
            </w:tcPrChange>
          </w:tcPr>
          <w:p w14:paraId="3CC468B1" w14:textId="77777777" w:rsidR="005F3BAC" w:rsidRPr="005F3BAC" w:rsidRDefault="005F3BAC">
            <w:pPr>
              <w:rPr>
                <w:ins w:id="633" w:author="Hoan Ng" w:date="2017-03-20T22:18:00Z"/>
                <w:b/>
                <w:bCs/>
              </w:rPr>
            </w:pPr>
            <w:ins w:id="63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35" w:author="Hoan Ng" w:date="2017-03-20T22:19:00Z">
              <w:tcPr>
                <w:tcW w:w="960" w:type="dxa"/>
                <w:hideMark/>
              </w:tcPr>
            </w:tcPrChange>
          </w:tcPr>
          <w:p w14:paraId="55F11BED" w14:textId="77777777" w:rsidR="005F3BAC" w:rsidRPr="005F3BAC" w:rsidRDefault="005F3BAC">
            <w:pPr>
              <w:rPr>
                <w:ins w:id="636" w:author="Hoan Ng" w:date="2017-03-20T22:18:00Z"/>
                <w:b/>
                <w:bCs/>
              </w:rPr>
            </w:pPr>
            <w:ins w:id="63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41F11205" w14:textId="77777777" w:rsidTr="005F3BAC">
        <w:tblPrEx>
          <w:tblW w:w="0" w:type="auto"/>
          <w:tblPrExChange w:id="638" w:author="Hoan Ng" w:date="2017-03-20T22:19:00Z">
            <w:tblPrEx>
              <w:tblW w:w="0" w:type="auto"/>
            </w:tblPrEx>
          </w:tblPrExChange>
        </w:tblPrEx>
        <w:trPr>
          <w:trHeight w:val="300"/>
          <w:ins w:id="639" w:author="Hoan Ng" w:date="2017-03-20T22:18:00Z"/>
          <w:trPrChange w:id="64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4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AD638F6" w14:textId="77777777" w:rsidR="005F3BAC" w:rsidRPr="005F3BAC" w:rsidRDefault="005F3BAC">
            <w:pPr>
              <w:rPr>
                <w:ins w:id="642" w:author="Hoan Ng" w:date="2017-03-20T22:18:00Z"/>
                <w:b/>
                <w:bCs/>
              </w:rPr>
            </w:pPr>
            <w:ins w:id="64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44" w:author="Hoan Ng" w:date="2017-03-20T22:19:00Z">
              <w:tcPr>
                <w:tcW w:w="3340" w:type="dxa"/>
                <w:hideMark/>
              </w:tcPr>
            </w:tcPrChange>
          </w:tcPr>
          <w:p w14:paraId="17541341" w14:textId="77777777" w:rsidR="005F3BAC" w:rsidRPr="005F3BAC" w:rsidRDefault="005F3BAC" w:rsidP="005F3BAC">
            <w:pPr>
              <w:rPr>
                <w:ins w:id="645" w:author="Hoan Ng" w:date="2017-03-20T22:18:00Z"/>
                <w:b/>
                <w:bCs/>
              </w:rPr>
            </w:pPr>
            <w:ins w:id="646" w:author="Hoan Ng" w:date="2017-03-20T22:18:00Z">
              <w:r w:rsidRPr="005F3BAC">
                <w:rPr>
                  <w:b/>
                  <w:bCs/>
                </w:rPr>
                <w:t>Module …</w:t>
              </w:r>
            </w:ins>
          </w:p>
        </w:tc>
        <w:tc>
          <w:tcPr>
            <w:tcW w:w="1027" w:type="dxa"/>
            <w:hideMark/>
            <w:tcPrChange w:id="647" w:author="Hoan Ng" w:date="2017-03-20T22:19:00Z">
              <w:tcPr>
                <w:tcW w:w="960" w:type="dxa"/>
                <w:hideMark/>
              </w:tcPr>
            </w:tcPrChange>
          </w:tcPr>
          <w:p w14:paraId="0F736EF2" w14:textId="77777777" w:rsidR="005F3BAC" w:rsidRPr="005F3BAC" w:rsidRDefault="005F3BAC">
            <w:pPr>
              <w:rPr>
                <w:ins w:id="648" w:author="Hoan Ng" w:date="2017-03-20T22:18:00Z"/>
                <w:b/>
                <w:bCs/>
              </w:rPr>
            </w:pPr>
            <w:ins w:id="64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50" w:author="Hoan Ng" w:date="2017-03-20T22:19:00Z">
              <w:tcPr>
                <w:tcW w:w="960" w:type="dxa"/>
                <w:hideMark/>
              </w:tcPr>
            </w:tcPrChange>
          </w:tcPr>
          <w:p w14:paraId="5A73F495" w14:textId="77777777" w:rsidR="005F3BAC" w:rsidRPr="005F3BAC" w:rsidRDefault="005F3BAC">
            <w:pPr>
              <w:rPr>
                <w:ins w:id="651" w:author="Hoan Ng" w:date="2017-03-20T22:18:00Z"/>
                <w:b/>
                <w:bCs/>
              </w:rPr>
            </w:pPr>
            <w:ins w:id="65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53" w:author="Hoan Ng" w:date="2017-03-20T22:19:00Z">
              <w:tcPr>
                <w:tcW w:w="960" w:type="dxa"/>
                <w:hideMark/>
              </w:tcPr>
            </w:tcPrChange>
          </w:tcPr>
          <w:p w14:paraId="2D7ADA96" w14:textId="77777777" w:rsidR="005F3BAC" w:rsidRPr="005F3BAC" w:rsidRDefault="005F3BAC">
            <w:pPr>
              <w:rPr>
                <w:ins w:id="654" w:author="Hoan Ng" w:date="2017-03-20T22:18:00Z"/>
                <w:b/>
                <w:bCs/>
              </w:rPr>
            </w:pPr>
            <w:ins w:id="65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56" w:author="Hoan Ng" w:date="2017-03-20T22:19:00Z">
              <w:tcPr>
                <w:tcW w:w="960" w:type="dxa"/>
                <w:hideMark/>
              </w:tcPr>
            </w:tcPrChange>
          </w:tcPr>
          <w:p w14:paraId="5D2079E4" w14:textId="77777777" w:rsidR="005F3BAC" w:rsidRPr="005F3BAC" w:rsidRDefault="005F3BAC">
            <w:pPr>
              <w:rPr>
                <w:ins w:id="657" w:author="Hoan Ng" w:date="2017-03-20T22:18:00Z"/>
                <w:b/>
                <w:bCs/>
              </w:rPr>
            </w:pPr>
            <w:ins w:id="65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155419A" w14:textId="77777777" w:rsidTr="005F3BAC">
        <w:tblPrEx>
          <w:tblW w:w="0" w:type="auto"/>
          <w:tblPrExChange w:id="659" w:author="Hoan Ng" w:date="2017-03-20T22:19:00Z">
            <w:tblPrEx>
              <w:tblW w:w="0" w:type="auto"/>
            </w:tblPrEx>
          </w:tblPrExChange>
        </w:tblPrEx>
        <w:trPr>
          <w:trHeight w:val="300"/>
          <w:ins w:id="660" w:author="Hoan Ng" w:date="2017-03-20T22:18:00Z"/>
          <w:trPrChange w:id="661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662" w:author="Hoan Ng" w:date="2017-03-20T22:19:00Z">
              <w:tcPr>
                <w:tcW w:w="15320" w:type="dxa"/>
                <w:gridSpan w:val="7"/>
                <w:hideMark/>
              </w:tcPr>
            </w:tcPrChange>
          </w:tcPr>
          <w:p w14:paraId="584D1CC3" w14:textId="77777777" w:rsidR="005F3BAC" w:rsidRPr="005F3BAC" w:rsidRDefault="005F3BAC">
            <w:pPr>
              <w:rPr>
                <w:ins w:id="663" w:author="Hoan Ng" w:date="2017-03-20T22:18:00Z"/>
                <w:b/>
                <w:bCs/>
              </w:rPr>
            </w:pPr>
            <w:ins w:id="664" w:author="Hoan Ng" w:date="2017-03-20T22:18:00Z">
              <w:r w:rsidRPr="005F3BAC">
                <w:rPr>
                  <w:b/>
                  <w:bCs/>
                </w:rPr>
                <w:t>IV. NỘP BÁO CÁO TIẾN ĐỘ &amp; SẢN PHẨM…</w:t>
              </w:r>
            </w:ins>
          </w:p>
        </w:tc>
      </w:tr>
      <w:tr w:rsidR="005F3BAC" w:rsidRPr="005F3BAC" w14:paraId="08A95BAF" w14:textId="77777777" w:rsidTr="005F3BAC">
        <w:tblPrEx>
          <w:tblW w:w="0" w:type="auto"/>
          <w:tblPrExChange w:id="665" w:author="Hoan Ng" w:date="2017-03-20T22:19:00Z">
            <w:tblPrEx>
              <w:tblW w:w="0" w:type="auto"/>
            </w:tblPrEx>
          </w:tblPrExChange>
        </w:tblPrEx>
        <w:trPr>
          <w:trHeight w:val="300"/>
          <w:ins w:id="666" w:author="Hoan Ng" w:date="2017-03-20T22:18:00Z"/>
          <w:trPrChange w:id="66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6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EC285D6" w14:textId="77777777" w:rsidR="005F3BAC" w:rsidRPr="005F3BAC" w:rsidRDefault="005F3BAC">
            <w:pPr>
              <w:rPr>
                <w:ins w:id="669" w:author="Hoan Ng" w:date="2017-03-20T22:18:00Z"/>
                <w:b/>
                <w:bCs/>
              </w:rPr>
            </w:pPr>
            <w:ins w:id="67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71" w:author="Hoan Ng" w:date="2017-03-20T22:19:00Z">
              <w:tcPr>
                <w:tcW w:w="3340" w:type="dxa"/>
                <w:hideMark/>
              </w:tcPr>
            </w:tcPrChange>
          </w:tcPr>
          <w:p w14:paraId="67955B3A" w14:textId="77777777" w:rsidR="005F3BAC" w:rsidRPr="005F3BAC" w:rsidRDefault="005F3BAC" w:rsidP="005F3BAC">
            <w:pPr>
              <w:rPr>
                <w:ins w:id="672" w:author="Hoan Ng" w:date="2017-03-20T22:18:00Z"/>
                <w:b/>
                <w:bCs/>
              </w:rPr>
            </w:pPr>
            <w:ins w:id="673" w:author="Hoan Ng" w:date="2017-03-20T22:18:00Z">
              <w:r w:rsidRPr="005F3BAC">
                <w:rPr>
                  <w:b/>
                  <w:bCs/>
                </w:rPr>
                <w:t>Nộp lần 1</w:t>
              </w:r>
            </w:ins>
          </w:p>
        </w:tc>
        <w:tc>
          <w:tcPr>
            <w:tcW w:w="1027" w:type="dxa"/>
            <w:hideMark/>
            <w:tcPrChange w:id="674" w:author="Hoan Ng" w:date="2017-03-20T22:19:00Z">
              <w:tcPr>
                <w:tcW w:w="960" w:type="dxa"/>
                <w:hideMark/>
              </w:tcPr>
            </w:tcPrChange>
          </w:tcPr>
          <w:p w14:paraId="67D99CE8" w14:textId="77777777" w:rsidR="005F3BAC" w:rsidRPr="005F3BAC" w:rsidRDefault="005F3BAC">
            <w:pPr>
              <w:rPr>
                <w:ins w:id="675" w:author="Hoan Ng" w:date="2017-03-20T22:18:00Z"/>
                <w:b/>
                <w:bCs/>
              </w:rPr>
            </w:pPr>
            <w:ins w:id="67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77" w:author="Hoan Ng" w:date="2017-03-20T22:19:00Z">
              <w:tcPr>
                <w:tcW w:w="960" w:type="dxa"/>
                <w:hideMark/>
              </w:tcPr>
            </w:tcPrChange>
          </w:tcPr>
          <w:p w14:paraId="22654C25" w14:textId="77777777" w:rsidR="005F3BAC" w:rsidRPr="005F3BAC" w:rsidRDefault="005F3BAC">
            <w:pPr>
              <w:rPr>
                <w:ins w:id="678" w:author="Hoan Ng" w:date="2017-03-20T22:18:00Z"/>
                <w:b/>
                <w:bCs/>
              </w:rPr>
            </w:pPr>
            <w:ins w:id="67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680" w:author="Hoan Ng" w:date="2017-03-20T22:19:00Z">
              <w:tcPr>
                <w:tcW w:w="960" w:type="dxa"/>
                <w:hideMark/>
              </w:tcPr>
            </w:tcPrChange>
          </w:tcPr>
          <w:p w14:paraId="2326F572" w14:textId="77777777" w:rsidR="005F3BAC" w:rsidRPr="005F3BAC" w:rsidRDefault="005F3BAC">
            <w:pPr>
              <w:rPr>
                <w:ins w:id="681" w:author="Hoan Ng" w:date="2017-03-20T22:18:00Z"/>
                <w:b/>
                <w:bCs/>
              </w:rPr>
            </w:pPr>
            <w:ins w:id="68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683" w:author="Hoan Ng" w:date="2017-03-20T22:19:00Z">
              <w:tcPr>
                <w:tcW w:w="960" w:type="dxa"/>
                <w:hideMark/>
              </w:tcPr>
            </w:tcPrChange>
          </w:tcPr>
          <w:p w14:paraId="28A2CD43" w14:textId="77777777" w:rsidR="005F3BAC" w:rsidRPr="005F3BAC" w:rsidRDefault="005F3BAC">
            <w:pPr>
              <w:rPr>
                <w:ins w:id="684" w:author="Hoan Ng" w:date="2017-03-20T22:18:00Z"/>
                <w:b/>
                <w:bCs/>
              </w:rPr>
            </w:pPr>
            <w:ins w:id="68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6B5C81B7" w14:textId="77777777" w:rsidTr="005F3BAC">
        <w:tblPrEx>
          <w:tblW w:w="0" w:type="auto"/>
          <w:tblPrExChange w:id="686" w:author="Hoan Ng" w:date="2017-03-20T22:19:00Z">
            <w:tblPrEx>
              <w:tblW w:w="0" w:type="auto"/>
            </w:tblPrEx>
          </w:tblPrExChange>
        </w:tblPrEx>
        <w:trPr>
          <w:trHeight w:val="300"/>
          <w:ins w:id="687" w:author="Hoan Ng" w:date="2017-03-20T22:18:00Z"/>
          <w:trPrChange w:id="68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8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42F01F8" w14:textId="77777777" w:rsidR="005F3BAC" w:rsidRPr="005F3BAC" w:rsidRDefault="005F3BAC">
            <w:pPr>
              <w:rPr>
                <w:ins w:id="690" w:author="Hoan Ng" w:date="2017-03-20T22:18:00Z"/>
                <w:b/>
                <w:bCs/>
              </w:rPr>
            </w:pPr>
            <w:ins w:id="69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692" w:author="Hoan Ng" w:date="2017-03-20T22:19:00Z">
              <w:tcPr>
                <w:tcW w:w="3340" w:type="dxa"/>
                <w:hideMark/>
              </w:tcPr>
            </w:tcPrChange>
          </w:tcPr>
          <w:p w14:paraId="7A6B662D" w14:textId="77777777" w:rsidR="005F3BAC" w:rsidRPr="005F3BAC" w:rsidRDefault="005F3BAC" w:rsidP="005F3BAC">
            <w:pPr>
              <w:rPr>
                <w:ins w:id="693" w:author="Hoan Ng" w:date="2017-03-20T22:18:00Z"/>
                <w:b/>
                <w:bCs/>
              </w:rPr>
            </w:pPr>
            <w:ins w:id="694" w:author="Hoan Ng" w:date="2017-03-20T22:18:00Z">
              <w:r w:rsidRPr="005F3BAC">
                <w:rPr>
                  <w:b/>
                  <w:bCs/>
                </w:rPr>
                <w:t>Nộp lần 2</w:t>
              </w:r>
            </w:ins>
          </w:p>
        </w:tc>
        <w:tc>
          <w:tcPr>
            <w:tcW w:w="1027" w:type="dxa"/>
            <w:hideMark/>
            <w:tcPrChange w:id="695" w:author="Hoan Ng" w:date="2017-03-20T22:19:00Z">
              <w:tcPr>
                <w:tcW w:w="960" w:type="dxa"/>
                <w:hideMark/>
              </w:tcPr>
            </w:tcPrChange>
          </w:tcPr>
          <w:p w14:paraId="053BB972" w14:textId="77777777" w:rsidR="005F3BAC" w:rsidRPr="005F3BAC" w:rsidRDefault="005F3BAC">
            <w:pPr>
              <w:rPr>
                <w:ins w:id="696" w:author="Hoan Ng" w:date="2017-03-20T22:18:00Z"/>
                <w:b/>
                <w:bCs/>
              </w:rPr>
            </w:pPr>
            <w:ins w:id="69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698" w:author="Hoan Ng" w:date="2017-03-20T22:19:00Z">
              <w:tcPr>
                <w:tcW w:w="960" w:type="dxa"/>
                <w:hideMark/>
              </w:tcPr>
            </w:tcPrChange>
          </w:tcPr>
          <w:p w14:paraId="5F460FDF" w14:textId="77777777" w:rsidR="005F3BAC" w:rsidRPr="005F3BAC" w:rsidRDefault="005F3BAC">
            <w:pPr>
              <w:rPr>
                <w:ins w:id="699" w:author="Hoan Ng" w:date="2017-03-20T22:18:00Z"/>
                <w:b/>
                <w:bCs/>
              </w:rPr>
            </w:pPr>
            <w:ins w:id="700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01" w:author="Hoan Ng" w:date="2017-03-20T22:19:00Z">
              <w:tcPr>
                <w:tcW w:w="960" w:type="dxa"/>
                <w:hideMark/>
              </w:tcPr>
            </w:tcPrChange>
          </w:tcPr>
          <w:p w14:paraId="1DDBC677" w14:textId="77777777" w:rsidR="005F3BAC" w:rsidRPr="005F3BAC" w:rsidRDefault="005F3BAC">
            <w:pPr>
              <w:rPr>
                <w:ins w:id="702" w:author="Hoan Ng" w:date="2017-03-20T22:18:00Z"/>
                <w:b/>
                <w:bCs/>
              </w:rPr>
            </w:pPr>
            <w:ins w:id="70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04" w:author="Hoan Ng" w:date="2017-03-20T22:19:00Z">
              <w:tcPr>
                <w:tcW w:w="960" w:type="dxa"/>
                <w:hideMark/>
              </w:tcPr>
            </w:tcPrChange>
          </w:tcPr>
          <w:p w14:paraId="13597EA7" w14:textId="77777777" w:rsidR="005F3BAC" w:rsidRPr="005F3BAC" w:rsidRDefault="005F3BAC">
            <w:pPr>
              <w:rPr>
                <w:ins w:id="705" w:author="Hoan Ng" w:date="2017-03-20T22:18:00Z"/>
                <w:b/>
                <w:bCs/>
              </w:rPr>
            </w:pPr>
            <w:ins w:id="706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24418DBC" w14:textId="77777777" w:rsidTr="005F3BAC">
        <w:tblPrEx>
          <w:tblW w:w="0" w:type="auto"/>
          <w:tblPrExChange w:id="707" w:author="Hoan Ng" w:date="2017-03-20T22:19:00Z">
            <w:tblPrEx>
              <w:tblW w:w="0" w:type="auto"/>
            </w:tblPrEx>
          </w:tblPrExChange>
        </w:tblPrEx>
        <w:trPr>
          <w:trHeight w:val="300"/>
          <w:ins w:id="708" w:author="Hoan Ng" w:date="2017-03-20T22:18:00Z"/>
          <w:trPrChange w:id="70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1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6E93A65" w14:textId="77777777" w:rsidR="005F3BAC" w:rsidRPr="005F3BAC" w:rsidRDefault="005F3BAC">
            <w:pPr>
              <w:rPr>
                <w:ins w:id="711" w:author="Hoan Ng" w:date="2017-03-20T22:18:00Z"/>
                <w:b/>
                <w:bCs/>
              </w:rPr>
            </w:pPr>
            <w:ins w:id="71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13" w:author="Hoan Ng" w:date="2017-03-20T22:19:00Z">
              <w:tcPr>
                <w:tcW w:w="3340" w:type="dxa"/>
                <w:hideMark/>
              </w:tcPr>
            </w:tcPrChange>
          </w:tcPr>
          <w:p w14:paraId="4C722AB4" w14:textId="77777777" w:rsidR="005F3BAC" w:rsidRPr="005F3BAC" w:rsidRDefault="005F3BAC" w:rsidP="005F3BAC">
            <w:pPr>
              <w:rPr>
                <w:ins w:id="714" w:author="Hoan Ng" w:date="2017-03-20T22:18:00Z"/>
                <w:b/>
                <w:bCs/>
              </w:rPr>
            </w:pPr>
            <w:ins w:id="715" w:author="Hoan Ng" w:date="2017-03-20T22:18:00Z">
              <w:r w:rsidRPr="005F3BAC">
                <w:rPr>
                  <w:b/>
                  <w:bCs/>
                </w:rPr>
                <w:t>Nộp lần 3</w:t>
              </w:r>
            </w:ins>
          </w:p>
        </w:tc>
        <w:tc>
          <w:tcPr>
            <w:tcW w:w="1027" w:type="dxa"/>
            <w:hideMark/>
            <w:tcPrChange w:id="716" w:author="Hoan Ng" w:date="2017-03-20T22:19:00Z">
              <w:tcPr>
                <w:tcW w:w="960" w:type="dxa"/>
                <w:hideMark/>
              </w:tcPr>
            </w:tcPrChange>
          </w:tcPr>
          <w:p w14:paraId="52DD1873" w14:textId="77777777" w:rsidR="005F3BAC" w:rsidRPr="005F3BAC" w:rsidRDefault="005F3BAC">
            <w:pPr>
              <w:rPr>
                <w:ins w:id="717" w:author="Hoan Ng" w:date="2017-03-20T22:18:00Z"/>
                <w:b/>
                <w:bCs/>
              </w:rPr>
            </w:pPr>
            <w:ins w:id="71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19" w:author="Hoan Ng" w:date="2017-03-20T22:19:00Z">
              <w:tcPr>
                <w:tcW w:w="960" w:type="dxa"/>
                <w:hideMark/>
              </w:tcPr>
            </w:tcPrChange>
          </w:tcPr>
          <w:p w14:paraId="06FFE48C" w14:textId="77777777" w:rsidR="005F3BAC" w:rsidRPr="005F3BAC" w:rsidRDefault="005F3BAC">
            <w:pPr>
              <w:rPr>
                <w:ins w:id="720" w:author="Hoan Ng" w:date="2017-03-20T22:18:00Z"/>
                <w:b/>
                <w:bCs/>
              </w:rPr>
            </w:pPr>
            <w:ins w:id="721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22" w:author="Hoan Ng" w:date="2017-03-20T22:19:00Z">
              <w:tcPr>
                <w:tcW w:w="960" w:type="dxa"/>
                <w:hideMark/>
              </w:tcPr>
            </w:tcPrChange>
          </w:tcPr>
          <w:p w14:paraId="21EF9080" w14:textId="77777777" w:rsidR="005F3BAC" w:rsidRPr="005F3BAC" w:rsidRDefault="005F3BAC">
            <w:pPr>
              <w:rPr>
                <w:ins w:id="723" w:author="Hoan Ng" w:date="2017-03-20T22:18:00Z"/>
                <w:b/>
                <w:bCs/>
              </w:rPr>
            </w:pPr>
            <w:ins w:id="724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25" w:author="Hoan Ng" w:date="2017-03-20T22:19:00Z">
              <w:tcPr>
                <w:tcW w:w="960" w:type="dxa"/>
                <w:hideMark/>
              </w:tcPr>
            </w:tcPrChange>
          </w:tcPr>
          <w:p w14:paraId="7E873678" w14:textId="77777777" w:rsidR="005F3BAC" w:rsidRPr="005F3BAC" w:rsidRDefault="005F3BAC">
            <w:pPr>
              <w:rPr>
                <w:ins w:id="726" w:author="Hoan Ng" w:date="2017-03-20T22:18:00Z"/>
                <w:b/>
                <w:bCs/>
              </w:rPr>
            </w:pPr>
            <w:ins w:id="727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  <w:tr w:rsidR="005F3BAC" w:rsidRPr="005F3BAC" w14:paraId="5999AD27" w14:textId="77777777" w:rsidTr="005F3BAC">
        <w:tblPrEx>
          <w:tblW w:w="0" w:type="auto"/>
          <w:tblPrExChange w:id="728" w:author="Hoan Ng" w:date="2017-03-20T22:19:00Z">
            <w:tblPrEx>
              <w:tblW w:w="0" w:type="auto"/>
            </w:tblPrEx>
          </w:tblPrExChange>
        </w:tblPrEx>
        <w:trPr>
          <w:trHeight w:val="300"/>
          <w:ins w:id="729" w:author="Hoan Ng" w:date="2017-03-20T22:18:00Z"/>
          <w:trPrChange w:id="73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3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1E72DC2" w14:textId="77777777" w:rsidR="005F3BAC" w:rsidRPr="005F3BAC" w:rsidRDefault="005F3BAC">
            <w:pPr>
              <w:rPr>
                <w:ins w:id="732" w:author="Hoan Ng" w:date="2017-03-20T22:18:00Z"/>
                <w:b/>
                <w:bCs/>
              </w:rPr>
            </w:pPr>
            <w:ins w:id="733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4702" w:type="dxa"/>
            <w:hideMark/>
            <w:tcPrChange w:id="734" w:author="Hoan Ng" w:date="2017-03-20T22:19:00Z">
              <w:tcPr>
                <w:tcW w:w="3340" w:type="dxa"/>
                <w:hideMark/>
              </w:tcPr>
            </w:tcPrChange>
          </w:tcPr>
          <w:p w14:paraId="1CD31165" w14:textId="77777777" w:rsidR="005F3BAC" w:rsidRPr="005F3BAC" w:rsidRDefault="005F3BAC" w:rsidP="005F3BAC">
            <w:pPr>
              <w:rPr>
                <w:ins w:id="735" w:author="Hoan Ng" w:date="2017-03-20T22:18:00Z"/>
                <w:b/>
                <w:bCs/>
              </w:rPr>
            </w:pPr>
            <w:ins w:id="736" w:author="Hoan Ng" w:date="2017-03-20T22:18:00Z">
              <w:r w:rsidRPr="005F3BAC">
                <w:rPr>
                  <w:b/>
                  <w:bCs/>
                </w:rPr>
                <w:t>Nộp lần …</w:t>
              </w:r>
            </w:ins>
          </w:p>
        </w:tc>
        <w:tc>
          <w:tcPr>
            <w:tcW w:w="1027" w:type="dxa"/>
            <w:hideMark/>
            <w:tcPrChange w:id="737" w:author="Hoan Ng" w:date="2017-03-20T22:19:00Z">
              <w:tcPr>
                <w:tcW w:w="960" w:type="dxa"/>
                <w:hideMark/>
              </w:tcPr>
            </w:tcPrChange>
          </w:tcPr>
          <w:p w14:paraId="684EFFB8" w14:textId="77777777" w:rsidR="005F3BAC" w:rsidRPr="005F3BAC" w:rsidRDefault="005F3BAC">
            <w:pPr>
              <w:rPr>
                <w:ins w:id="738" w:author="Hoan Ng" w:date="2017-03-20T22:18:00Z"/>
                <w:b/>
                <w:bCs/>
              </w:rPr>
            </w:pPr>
            <w:ins w:id="739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868" w:type="dxa"/>
            <w:hideMark/>
            <w:tcPrChange w:id="740" w:author="Hoan Ng" w:date="2017-03-20T22:19:00Z">
              <w:tcPr>
                <w:tcW w:w="960" w:type="dxa"/>
                <w:hideMark/>
              </w:tcPr>
            </w:tcPrChange>
          </w:tcPr>
          <w:p w14:paraId="39B5373F" w14:textId="77777777" w:rsidR="005F3BAC" w:rsidRPr="005F3BAC" w:rsidRDefault="005F3BAC">
            <w:pPr>
              <w:rPr>
                <w:ins w:id="741" w:author="Hoan Ng" w:date="2017-03-20T22:18:00Z"/>
                <w:b/>
                <w:bCs/>
              </w:rPr>
            </w:pPr>
            <w:ins w:id="742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978" w:type="dxa"/>
            <w:hideMark/>
            <w:tcPrChange w:id="743" w:author="Hoan Ng" w:date="2017-03-20T22:19:00Z">
              <w:tcPr>
                <w:tcW w:w="960" w:type="dxa"/>
                <w:hideMark/>
              </w:tcPr>
            </w:tcPrChange>
          </w:tcPr>
          <w:p w14:paraId="781539F5" w14:textId="77777777" w:rsidR="005F3BAC" w:rsidRPr="005F3BAC" w:rsidRDefault="005F3BAC">
            <w:pPr>
              <w:rPr>
                <w:ins w:id="744" w:author="Hoan Ng" w:date="2017-03-20T22:18:00Z"/>
                <w:b/>
                <w:bCs/>
              </w:rPr>
            </w:pPr>
            <w:ins w:id="745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  <w:tc>
          <w:tcPr>
            <w:tcW w:w="790" w:type="dxa"/>
            <w:hideMark/>
            <w:tcPrChange w:id="746" w:author="Hoan Ng" w:date="2017-03-20T22:19:00Z">
              <w:tcPr>
                <w:tcW w:w="960" w:type="dxa"/>
                <w:hideMark/>
              </w:tcPr>
            </w:tcPrChange>
          </w:tcPr>
          <w:p w14:paraId="615D768B" w14:textId="77777777" w:rsidR="005F3BAC" w:rsidRPr="005F3BAC" w:rsidRDefault="005F3BAC">
            <w:pPr>
              <w:rPr>
                <w:ins w:id="747" w:author="Hoan Ng" w:date="2017-03-20T22:18:00Z"/>
                <w:b/>
                <w:bCs/>
              </w:rPr>
            </w:pPr>
            <w:ins w:id="748" w:author="Hoan Ng" w:date="2017-03-20T22:18:00Z">
              <w:r w:rsidRPr="005F3BAC">
                <w:rPr>
                  <w:b/>
                  <w:bCs/>
                </w:rPr>
                <w:t> </w:t>
              </w:r>
            </w:ins>
          </w:p>
        </w:tc>
      </w:tr>
    </w:tbl>
    <w:p w14:paraId="6382D436" w14:textId="783AF59D" w:rsidR="008854BF" w:rsidRPr="007E56BA" w:rsidRDefault="008854BF">
      <w:pPr>
        <w:rPr>
          <w:b/>
        </w:rPr>
      </w:pPr>
    </w:p>
    <w:p w14:paraId="3B481FDC" w14:textId="77777777" w:rsidR="007E56BA" w:rsidRPr="007E56BA" w:rsidRDefault="007E56BA">
      <w:pPr>
        <w:rPr>
          <w:b/>
        </w:rPr>
      </w:pPr>
      <w:r w:rsidRPr="007E56BA">
        <w:rPr>
          <w:b/>
        </w:rPr>
        <w:t>Chương 1: Hiện trạng</w:t>
      </w:r>
    </w:p>
    <w:p w14:paraId="13F3DB8E" w14:textId="6E1CB1B0" w:rsidR="00046086" w:rsidDel="005F3BAC" w:rsidRDefault="00046086">
      <w:pPr>
        <w:rPr>
          <w:del w:id="749" w:author="Hoan Ng" w:date="2017-03-20T21:39:00Z"/>
        </w:rPr>
        <w:pPrChange w:id="750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  <w:ins w:id="751" w:author="Hoan Ng" w:date="2017-03-20T21:39:00Z">
        <w:r>
          <w:t xml:space="preserve">1.1. </w:t>
        </w:r>
      </w:ins>
      <w:r w:rsidR="003715AE" w:rsidRPr="007E56BA">
        <w:t>Hiện trạng tổ chức</w:t>
      </w:r>
    </w:p>
    <w:p w14:paraId="5DD9A785" w14:textId="77777777" w:rsidR="005F3BAC" w:rsidRPr="007E56BA" w:rsidRDefault="005F3BAC">
      <w:pPr>
        <w:ind w:left="360"/>
        <w:rPr>
          <w:ins w:id="752" w:author="Hoan Ng" w:date="2017-03-20T22:11:00Z"/>
        </w:rPr>
        <w:pPrChange w:id="753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</w:p>
    <w:p w14:paraId="4C85A63A" w14:textId="77777777" w:rsidR="005F3BAC" w:rsidRDefault="00046086">
      <w:pPr>
        <w:ind w:firstLine="360"/>
        <w:rPr>
          <w:ins w:id="754" w:author="Hoan Ng" w:date="2017-03-20T22:11:00Z"/>
        </w:rPr>
        <w:pPrChange w:id="755" w:author="Hoan Ng" w:date="2017-03-20T22:11:00Z">
          <w:pPr>
            <w:pStyle w:val="ListParagraph"/>
            <w:numPr>
              <w:numId w:val="1"/>
            </w:numPr>
            <w:ind w:hanging="360"/>
          </w:pPr>
        </w:pPrChange>
      </w:pPr>
      <w:ins w:id="756" w:author="Hoan Ng" w:date="2017-03-20T21:39:00Z">
        <w:r>
          <w:t xml:space="preserve">1.2. </w:t>
        </w:r>
      </w:ins>
      <w:r w:rsidR="003715AE" w:rsidRPr="007E56BA">
        <w:t>Hiện trạng nghiệp vụ</w:t>
      </w:r>
      <w:r w:rsidR="003715AE">
        <w:t xml:space="preserve"> (chức năng &amp; phi chức năng</w:t>
      </w:r>
    </w:p>
    <w:p w14:paraId="34B13EFE" w14:textId="13083407" w:rsidR="00E61DC3" w:rsidRPr="007E56BA" w:rsidDel="00046086" w:rsidRDefault="005F3BAC">
      <w:pPr>
        <w:rPr>
          <w:del w:id="757" w:author="Hoan Ng" w:date="2017-03-20T21:39:00Z"/>
        </w:rPr>
        <w:pPrChange w:id="758" w:author="Hoan Ng" w:date="2017-03-20T21:40:00Z">
          <w:pPr>
            <w:pStyle w:val="ListParagraph"/>
            <w:numPr>
              <w:numId w:val="1"/>
            </w:numPr>
            <w:ind w:hanging="360"/>
          </w:pPr>
        </w:pPrChange>
      </w:pPr>
      <w:ins w:id="759" w:author="Hoan Ng" w:date="2017-03-20T22:11:00Z">
        <w:r>
          <w:t xml:space="preserve">        </w:t>
        </w:r>
      </w:ins>
      <w:del w:id="760" w:author="Hoan Ng" w:date="2017-03-20T21:39:00Z">
        <w:r w:rsidR="003715AE" w:rsidDel="00046086">
          <w:delText>)</w:delText>
        </w:r>
      </w:del>
    </w:p>
    <w:p w14:paraId="0ECA73DD" w14:textId="52283D8B" w:rsidR="00E61DC3" w:rsidRPr="007E56BA" w:rsidRDefault="00046086">
      <w:pPr>
        <w:pPrChange w:id="761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  <w:ins w:id="762" w:author="Hoan Ng" w:date="2017-03-20T21:39:00Z">
        <w:r>
          <w:t xml:space="preserve">1.3. </w:t>
        </w:r>
      </w:ins>
      <w:r w:rsidR="003715AE" w:rsidRPr="007E56BA">
        <w:t>Hiện trạng tin học (phần cứng, phần mềm, con người)</w:t>
      </w:r>
    </w:p>
    <w:p w14:paraId="07CB93BF" w14:textId="77777777" w:rsidR="007E56BA" w:rsidRDefault="007E56BA" w:rsidP="007E56BA">
      <w:pPr>
        <w:rPr>
          <w:b/>
        </w:rPr>
      </w:pPr>
      <w:r>
        <w:rPr>
          <w:b/>
        </w:rPr>
        <w:t>Chương 2: Phân tích</w:t>
      </w:r>
    </w:p>
    <w:p w14:paraId="27EFAB2E" w14:textId="32AB1EFC" w:rsidR="007E56BA" w:rsidRDefault="007E56BA" w:rsidP="007E56BA">
      <w:pPr>
        <w:pStyle w:val="ListParagraph"/>
        <w:numPr>
          <w:ilvl w:val="0"/>
          <w:numId w:val="3"/>
        </w:numPr>
        <w:rPr>
          <w:ins w:id="763" w:author="Hoan Ng" w:date="2017-04-05T14:44:00Z"/>
        </w:rPr>
      </w:pPr>
      <w:r w:rsidRPr="007E56BA">
        <w:t>Lược đồ phân chức năng</w:t>
      </w:r>
      <w:r w:rsidR="00BC30BA">
        <w:t xml:space="preserve"> (FDD)</w:t>
      </w:r>
    </w:p>
    <w:p w14:paraId="69D07D77" w14:textId="7160CBB3" w:rsidR="0095052C" w:rsidRDefault="0095052C" w:rsidP="0095052C">
      <w:pPr>
        <w:pStyle w:val="ListParagraph"/>
        <w:numPr>
          <w:ilvl w:val="1"/>
          <w:numId w:val="3"/>
        </w:numPr>
        <w:rPr>
          <w:ins w:id="764" w:author="Hoan Ng" w:date="2017-04-05T14:44:00Z"/>
        </w:rPr>
        <w:pPrChange w:id="765" w:author="Hoan Ng" w:date="2017-04-05T14:44:00Z">
          <w:pPr>
            <w:pStyle w:val="ListParagraph"/>
            <w:numPr>
              <w:numId w:val="3"/>
            </w:numPr>
            <w:ind w:hanging="360"/>
          </w:pPr>
        </w:pPrChange>
      </w:pPr>
      <w:ins w:id="766" w:author="Hoan Ng" w:date="2017-04-05T14:44:00Z">
        <w:r>
          <w:t>Lược đồ FDD</w:t>
        </w:r>
      </w:ins>
    </w:p>
    <w:p w14:paraId="2973898A" w14:textId="465B0678" w:rsidR="0095052C" w:rsidRPr="007E56BA" w:rsidRDefault="0095052C" w:rsidP="0095052C">
      <w:pPr>
        <w:pStyle w:val="ListParagraph"/>
        <w:numPr>
          <w:ilvl w:val="1"/>
          <w:numId w:val="3"/>
        </w:numPr>
        <w:pPrChange w:id="767" w:author="Hoan Ng" w:date="2017-04-05T14:44:00Z">
          <w:pPr>
            <w:pStyle w:val="ListParagraph"/>
            <w:numPr>
              <w:numId w:val="3"/>
            </w:numPr>
            <w:ind w:hanging="360"/>
          </w:pPr>
        </w:pPrChange>
      </w:pPr>
      <w:ins w:id="768" w:author="Hoan Ng" w:date="2017-04-05T14:44:00Z">
        <w:r>
          <w:t>Bảng giải thích/mô tả</w:t>
        </w:r>
        <w:bookmarkStart w:id="769" w:name="_GoBack"/>
        <w:bookmarkEnd w:id="769"/>
        <w:r>
          <w:t xml:space="preserve"> các chức năng</w:t>
        </w:r>
      </w:ins>
    </w:p>
    <w:p w14:paraId="3086BE4E" w14:textId="1F33E1CF" w:rsidR="007E56BA" w:rsidRDefault="007E56BA" w:rsidP="007E56BA">
      <w:pPr>
        <w:pStyle w:val="ListParagraph"/>
        <w:numPr>
          <w:ilvl w:val="0"/>
          <w:numId w:val="3"/>
        </w:numPr>
      </w:pPr>
      <w:r w:rsidRPr="007E56BA">
        <w:t>Đặc tả và Mô hình hóa nghiệp vụ</w:t>
      </w:r>
      <w:r w:rsidR="00BC30BA">
        <w:t xml:space="preserve"> (DFD Model)</w:t>
      </w:r>
    </w:p>
    <w:p w14:paraId="246A924D" w14:textId="4CDC763E" w:rsidR="00BC30BA" w:rsidRPr="007E56BA" w:rsidRDefault="00BC30BA" w:rsidP="007E56BA">
      <w:pPr>
        <w:pStyle w:val="ListParagraph"/>
        <w:numPr>
          <w:ilvl w:val="0"/>
          <w:numId w:val="3"/>
        </w:numPr>
      </w:pPr>
      <w:r>
        <w:t>Mô hình hóa dữ liệu (ERD Model)</w:t>
      </w:r>
    </w:p>
    <w:p w14:paraId="3C3F91D3" w14:textId="77777777" w:rsidR="007E56BA" w:rsidRDefault="007E56BA" w:rsidP="007E56BA">
      <w:pPr>
        <w:rPr>
          <w:b/>
        </w:rPr>
      </w:pPr>
      <w:r>
        <w:rPr>
          <w:b/>
        </w:rPr>
        <w:t>Chương 3: Thiết kế</w:t>
      </w:r>
    </w:p>
    <w:p w14:paraId="7DCE12CC" w14:textId="20293B9E" w:rsidR="007E56BA" w:rsidRDefault="007E56BA" w:rsidP="007E56BA">
      <w:pPr>
        <w:pStyle w:val="ListParagraph"/>
        <w:numPr>
          <w:ilvl w:val="0"/>
          <w:numId w:val="4"/>
        </w:numPr>
      </w:pPr>
      <w:r w:rsidRPr="007E56BA">
        <w:t>Thiết kế giao diện</w:t>
      </w:r>
    </w:p>
    <w:p w14:paraId="68E0E5D3" w14:textId="3C15A026" w:rsidR="00863D73" w:rsidRDefault="00863D73" w:rsidP="00863D73">
      <w:pPr>
        <w:pStyle w:val="ListParagraph"/>
        <w:numPr>
          <w:ilvl w:val="1"/>
          <w:numId w:val="4"/>
        </w:numPr>
      </w:pPr>
      <w:r>
        <w:t>Sơ đồ liên kết màn hình</w:t>
      </w:r>
    </w:p>
    <w:p w14:paraId="24ADB5FC" w14:textId="6429A6EE" w:rsidR="00863D73" w:rsidRDefault="00863D73" w:rsidP="00863D73">
      <w:pPr>
        <w:pStyle w:val="ListParagraph"/>
        <w:numPr>
          <w:ilvl w:val="1"/>
          <w:numId w:val="4"/>
        </w:numPr>
      </w:pPr>
      <w:r>
        <w:t>Danh sách màn hình &amp; mô tả chức năng từng màn hình</w:t>
      </w:r>
    </w:p>
    <w:p w14:paraId="3F0E918F" w14:textId="62D5CAAA" w:rsidR="00863D73" w:rsidRPr="007E56BA" w:rsidRDefault="00863D73" w:rsidP="00863D73">
      <w:pPr>
        <w:pStyle w:val="ListParagraph"/>
        <w:numPr>
          <w:ilvl w:val="1"/>
          <w:numId w:val="4"/>
        </w:numPr>
      </w:pPr>
      <w:r>
        <w:t xml:space="preserve"> Mô tả xử lý</w:t>
      </w:r>
      <w:ins w:id="770" w:author="Hoan Ng" w:date="2017-03-20T21:27:00Z">
        <w:r w:rsidR="00E62EE1">
          <w:t xml:space="preserve"> sự kiện</w:t>
        </w:r>
      </w:ins>
      <w:r>
        <w:t xml:space="preserve"> từng màn hình</w:t>
      </w:r>
    </w:p>
    <w:p w14:paraId="65B41903" w14:textId="6EECDAEB" w:rsidR="007E56BA" w:rsidRDefault="007E56BA" w:rsidP="007E56BA">
      <w:pPr>
        <w:pStyle w:val="ListParagraph"/>
        <w:numPr>
          <w:ilvl w:val="0"/>
          <w:numId w:val="4"/>
        </w:numPr>
      </w:pPr>
      <w:r w:rsidRPr="007E56BA">
        <w:t>Thiết kế xử lý</w:t>
      </w:r>
      <w:ins w:id="771" w:author="Hoan Ng" w:date="2017-03-20T21:27:00Z">
        <w:r w:rsidR="00E62EE1">
          <w:t xml:space="preserve"> {Danh sách các xử lý &amp; thuật giải}</w:t>
        </w:r>
      </w:ins>
    </w:p>
    <w:p w14:paraId="2F4BFD56" w14:textId="207BC702" w:rsidR="00F02E35" w:rsidRDefault="00F02E35" w:rsidP="00F02E35">
      <w:pPr>
        <w:pStyle w:val="ListParagraph"/>
        <w:numPr>
          <w:ilvl w:val="0"/>
          <w:numId w:val="4"/>
        </w:numPr>
        <w:rPr>
          <w:ins w:id="772" w:author="Hoan Ng" w:date="2017-03-20T21:26:00Z"/>
        </w:rPr>
      </w:pPr>
      <w:r w:rsidRPr="007E56BA">
        <w:t>Thiết kế dữ liệu</w:t>
      </w:r>
      <w:r>
        <w:t xml:space="preserve"> (RD – Relationship Diagram – Mô hình quan hệ)</w:t>
      </w:r>
    </w:p>
    <w:p w14:paraId="478E52EB" w14:textId="0888F46C" w:rsidR="00E62EE1" w:rsidRDefault="00E62EE1">
      <w:pPr>
        <w:pStyle w:val="ListParagraph"/>
        <w:numPr>
          <w:ilvl w:val="1"/>
          <w:numId w:val="4"/>
        </w:numPr>
        <w:rPr>
          <w:ins w:id="773" w:author="Hoan Ng" w:date="2017-03-20T21:26:00Z"/>
        </w:rPr>
        <w:pPrChange w:id="774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775" w:author="Hoan Ng" w:date="2017-03-20T21:26:00Z">
        <w:r>
          <w:t>Sơ đồ RD cả hệ thống</w:t>
        </w:r>
      </w:ins>
    </w:p>
    <w:p w14:paraId="09158F7B" w14:textId="1B2BD0BB" w:rsidR="00E62EE1" w:rsidRDefault="00E62EE1">
      <w:pPr>
        <w:pStyle w:val="ListParagraph"/>
        <w:numPr>
          <w:ilvl w:val="1"/>
          <w:numId w:val="4"/>
        </w:numPr>
        <w:rPr>
          <w:ins w:id="776" w:author="Hoan Ng" w:date="2017-03-20T21:26:00Z"/>
        </w:rPr>
        <w:pPrChange w:id="777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778" w:author="Hoan Ng" w:date="2017-03-20T21:26:00Z">
        <w:r>
          <w:t xml:space="preserve"> Giải thích từng bảng, kiểu dữ liệu</w:t>
        </w:r>
      </w:ins>
    </w:p>
    <w:p w14:paraId="7AF34D01" w14:textId="0F975DAA" w:rsidR="00E62EE1" w:rsidRDefault="00E62EE1">
      <w:pPr>
        <w:pStyle w:val="ListParagraph"/>
        <w:numPr>
          <w:ilvl w:val="1"/>
          <w:numId w:val="4"/>
        </w:numPr>
        <w:rPr>
          <w:ins w:id="779" w:author="Hoan Ng" w:date="2017-03-20T21:28:00Z"/>
        </w:rPr>
        <w:pPrChange w:id="780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781" w:author="Hoan Ng" w:date="2017-03-20T21:26:00Z">
        <w:r>
          <w:t xml:space="preserve"> Khóa &amp; </w:t>
        </w:r>
      </w:ins>
      <w:ins w:id="782" w:author="Hoan Ng" w:date="2017-03-20T21:27:00Z">
        <w:r>
          <w:t>rang</w:t>
        </w:r>
      </w:ins>
      <w:ins w:id="783" w:author="Hoan Ng" w:date="2017-03-20T21:26:00Z">
        <w:r>
          <w:t xml:space="preserve"> </w:t>
        </w:r>
      </w:ins>
      <w:ins w:id="784" w:author="Hoan Ng" w:date="2017-03-20T21:27:00Z">
        <w:r>
          <w:t>buộc toàn vẹn</w:t>
        </w:r>
      </w:ins>
    </w:p>
    <w:p w14:paraId="3CF0F2A3" w14:textId="3D520BAD" w:rsidR="00E62EE1" w:rsidRPr="007E56BA" w:rsidRDefault="00E62EE1">
      <w:pPr>
        <w:pStyle w:val="ListParagraph"/>
        <w:numPr>
          <w:ilvl w:val="1"/>
          <w:numId w:val="4"/>
        </w:numPr>
        <w:pPrChange w:id="785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786" w:author="Hoan Ng" w:date="2017-03-20T21:28:00Z">
        <w:r>
          <w:t>Thiết kế dữ liệu mức vật lý</w:t>
        </w:r>
      </w:ins>
    </w:p>
    <w:p w14:paraId="49308080" w14:textId="7D491890" w:rsidR="007E56BA" w:rsidRDefault="007E56BA" w:rsidP="007E56BA">
      <w:pPr>
        <w:pStyle w:val="ListParagraph"/>
        <w:numPr>
          <w:ilvl w:val="0"/>
          <w:numId w:val="4"/>
        </w:numPr>
        <w:rPr>
          <w:ins w:id="787" w:author="Hoan Ng" w:date="2017-03-20T21:24:00Z"/>
        </w:rPr>
      </w:pPr>
      <w:r w:rsidRPr="007E56BA">
        <w:t>Thiết kế kiến trúc</w:t>
      </w:r>
    </w:p>
    <w:p w14:paraId="78403908" w14:textId="13E2B547" w:rsidR="00E62EE1" w:rsidRDefault="00E62EE1">
      <w:pPr>
        <w:pStyle w:val="ListParagraph"/>
        <w:numPr>
          <w:ilvl w:val="1"/>
          <w:numId w:val="4"/>
        </w:numPr>
        <w:rPr>
          <w:ins w:id="788" w:author="Hoan Ng" w:date="2017-03-20T21:24:00Z"/>
        </w:rPr>
        <w:pPrChange w:id="789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790" w:author="Hoan Ng" w:date="2017-03-20T21:24:00Z">
        <w:r>
          <w:t>Mô hỉnh tổng thể kiến trúc</w:t>
        </w:r>
      </w:ins>
    </w:p>
    <w:p w14:paraId="386849C4" w14:textId="248BC11A" w:rsidR="00E62EE1" w:rsidRDefault="00E62EE1">
      <w:pPr>
        <w:pStyle w:val="ListParagraph"/>
        <w:numPr>
          <w:ilvl w:val="1"/>
          <w:numId w:val="4"/>
        </w:numPr>
        <w:rPr>
          <w:ins w:id="791" w:author="Hoan Ng" w:date="2017-03-20T21:24:00Z"/>
        </w:rPr>
        <w:pPrChange w:id="792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793" w:author="Hoan Ng" w:date="2017-03-20T21:24:00Z">
        <w:r>
          <w:t xml:space="preserve"> Danh sách các componet/Package</w:t>
        </w:r>
      </w:ins>
    </w:p>
    <w:p w14:paraId="31FA8814" w14:textId="76E9606F" w:rsidR="00E62EE1" w:rsidRDefault="00E62EE1">
      <w:pPr>
        <w:pStyle w:val="ListParagraph"/>
        <w:numPr>
          <w:ilvl w:val="1"/>
          <w:numId w:val="4"/>
        </w:numPr>
        <w:rPr>
          <w:ins w:id="794" w:author="Hoan Ng" w:date="2017-03-20T21:24:00Z"/>
        </w:rPr>
        <w:pPrChange w:id="795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796" w:author="Hoan Ng" w:date="2017-03-20T21:25:00Z">
        <w:r>
          <w:t xml:space="preserve"> Giải thích tương tác/giao tiếp giữa các components</w:t>
        </w:r>
      </w:ins>
    </w:p>
    <w:p w14:paraId="53E57751" w14:textId="77777777" w:rsidR="00E62EE1" w:rsidRPr="007E56BA" w:rsidRDefault="00E62EE1" w:rsidP="007E56BA">
      <w:pPr>
        <w:pStyle w:val="ListParagraph"/>
        <w:numPr>
          <w:ilvl w:val="0"/>
          <w:numId w:val="4"/>
        </w:numPr>
      </w:pPr>
    </w:p>
    <w:p w14:paraId="64BE845E" w14:textId="77777777" w:rsidR="007E56BA" w:rsidRDefault="007E56BA" w:rsidP="007E56BA">
      <w:pPr>
        <w:rPr>
          <w:b/>
        </w:rPr>
      </w:pPr>
      <w:r>
        <w:rPr>
          <w:b/>
        </w:rPr>
        <w:t>Chương 4: Cài đặt</w:t>
      </w:r>
    </w:p>
    <w:p w14:paraId="7BE8EA21" w14:textId="77777777" w:rsidR="007E56BA" w:rsidRPr="007E56BA" w:rsidRDefault="007E56BA" w:rsidP="007E56BA">
      <w:pPr>
        <w:pStyle w:val="ListParagraph"/>
        <w:numPr>
          <w:ilvl w:val="0"/>
          <w:numId w:val="5"/>
        </w:numPr>
      </w:pPr>
      <w:r w:rsidRPr="007E56BA">
        <w:t>Công nghệ sử dụng</w:t>
      </w:r>
    </w:p>
    <w:p w14:paraId="316AE7FA" w14:textId="77777777" w:rsidR="007E56BA" w:rsidRPr="007E56BA" w:rsidRDefault="007E56BA" w:rsidP="007E56BA">
      <w:pPr>
        <w:pStyle w:val="ListParagraph"/>
        <w:numPr>
          <w:ilvl w:val="0"/>
          <w:numId w:val="5"/>
        </w:numPr>
      </w:pPr>
      <w:r w:rsidRPr="007E56BA">
        <w:t>Vấn đề khi cài đặt</w:t>
      </w:r>
    </w:p>
    <w:p w14:paraId="6D52428D" w14:textId="77777777" w:rsidR="007E56BA" w:rsidRPr="007E56BA" w:rsidRDefault="007E56BA" w:rsidP="007E56BA">
      <w:pPr>
        <w:pStyle w:val="ListParagraph"/>
        <w:numPr>
          <w:ilvl w:val="0"/>
          <w:numId w:val="5"/>
        </w:numPr>
      </w:pPr>
      <w:r w:rsidRPr="007E56BA">
        <w:t>Mô tả giải pháp &amp; kỹ thuật</w:t>
      </w:r>
    </w:p>
    <w:p w14:paraId="07D0082C" w14:textId="77777777" w:rsidR="007E56BA" w:rsidRDefault="007E56BA" w:rsidP="007E56BA">
      <w:pPr>
        <w:rPr>
          <w:b/>
        </w:rPr>
      </w:pPr>
      <w:r>
        <w:rPr>
          <w:b/>
        </w:rPr>
        <w:lastRenderedPageBreak/>
        <w:t>Chương 5: Kiểm thử</w:t>
      </w:r>
    </w:p>
    <w:p w14:paraId="52D637A8" w14:textId="77777777" w:rsidR="007E56BA" w:rsidRDefault="007E56BA" w:rsidP="007E56BA">
      <w:pPr>
        <w:rPr>
          <w:b/>
        </w:rPr>
      </w:pPr>
      <w:r>
        <w:rPr>
          <w:b/>
        </w:rPr>
        <w:t>Chương 6: Kết luận</w:t>
      </w:r>
    </w:p>
    <w:p w14:paraId="7F22004B" w14:textId="77777777" w:rsidR="007E56BA" w:rsidRDefault="007E56BA" w:rsidP="007E56BA">
      <w:r>
        <w:rPr>
          <w:b/>
        </w:rPr>
        <w:t>Tài liệu tham khảo</w:t>
      </w:r>
    </w:p>
    <w:sectPr w:rsidR="007E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oan Ng">
    <w15:presenceInfo w15:providerId="None" w15:userId="Hoan 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EA"/>
    <w:rsid w:val="00046086"/>
    <w:rsid w:val="000A62CC"/>
    <w:rsid w:val="000B6656"/>
    <w:rsid w:val="003715AE"/>
    <w:rsid w:val="003A1EEA"/>
    <w:rsid w:val="00493F51"/>
    <w:rsid w:val="004D06CE"/>
    <w:rsid w:val="004E24B0"/>
    <w:rsid w:val="004F7C19"/>
    <w:rsid w:val="005021B9"/>
    <w:rsid w:val="00576D27"/>
    <w:rsid w:val="005D20B5"/>
    <w:rsid w:val="005F3BAC"/>
    <w:rsid w:val="00704AD5"/>
    <w:rsid w:val="007269C2"/>
    <w:rsid w:val="00780B90"/>
    <w:rsid w:val="007A7351"/>
    <w:rsid w:val="007E56BA"/>
    <w:rsid w:val="00863D73"/>
    <w:rsid w:val="008854BF"/>
    <w:rsid w:val="00921EC5"/>
    <w:rsid w:val="0095052C"/>
    <w:rsid w:val="00A61FE8"/>
    <w:rsid w:val="00BC30BA"/>
    <w:rsid w:val="00C65BB0"/>
    <w:rsid w:val="00DF7DD4"/>
    <w:rsid w:val="00E61DC3"/>
    <w:rsid w:val="00E62EE1"/>
    <w:rsid w:val="00E70A22"/>
    <w:rsid w:val="00E73405"/>
    <w:rsid w:val="00F0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854BF"/>
    <w:pPr>
      <w:spacing w:after="0" w:line="240" w:lineRule="auto"/>
    </w:pPr>
  </w:style>
  <w:style w:type="table" w:styleId="TableGrid">
    <w:name w:val="Table Grid"/>
    <w:basedOn w:val="TableNormal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Hoan Ng</cp:lastModifiedBy>
  <cp:revision>5</cp:revision>
  <dcterms:created xsi:type="dcterms:W3CDTF">2017-03-20T15:09:00Z</dcterms:created>
  <dcterms:modified xsi:type="dcterms:W3CDTF">2017-04-05T07:44:00Z</dcterms:modified>
</cp:coreProperties>
</file>